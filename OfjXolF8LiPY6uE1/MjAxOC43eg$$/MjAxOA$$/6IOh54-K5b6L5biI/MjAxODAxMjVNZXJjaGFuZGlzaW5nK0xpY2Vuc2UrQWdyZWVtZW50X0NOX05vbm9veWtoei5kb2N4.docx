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384B6" w14:textId="77777777" w:rsidR="00187A95" w:rsidRDefault="00B12307">
      <w:pPr>
        <w:jc w:val="center"/>
        <w:rPr>
          <w:rFonts w:ascii="宋体" w:eastAsia="宋体" w:hAnsi="宋体"/>
          <w:b/>
          <w:sz w:val="36"/>
          <w:szCs w:val="36"/>
        </w:rPr>
      </w:pPr>
      <w:r>
        <w:rPr>
          <w:rFonts w:ascii="宋体" w:eastAsia="宋体" w:hAnsi="宋体" w:hint="eastAsia"/>
          <w:b/>
          <w:sz w:val="36"/>
          <w:szCs w:val="36"/>
        </w:rPr>
        <w:t>营销许可协议</w:t>
      </w:r>
    </w:p>
    <w:p w14:paraId="74C723D7" w14:textId="77777777" w:rsidR="00187A95" w:rsidRDefault="00187A95">
      <w:pPr>
        <w:rPr>
          <w:rFonts w:ascii="宋体" w:eastAsia="宋体" w:hAnsi="宋体"/>
        </w:rPr>
      </w:pPr>
    </w:p>
    <w:p w14:paraId="16B6D456" w14:textId="77777777" w:rsidR="00187A95" w:rsidRDefault="00187A95">
      <w:pPr>
        <w:rPr>
          <w:rFonts w:ascii="宋体" w:eastAsia="宋体" w:hAnsi="宋体"/>
        </w:rPr>
      </w:pPr>
    </w:p>
    <w:p w14:paraId="7EFCAA00" w14:textId="77777777" w:rsidR="00187A95" w:rsidRDefault="00B12307">
      <w:pPr>
        <w:rPr>
          <w:rFonts w:ascii="宋体" w:eastAsia="宋体" w:hAnsi="宋体"/>
        </w:rPr>
      </w:pPr>
      <w:r>
        <w:rPr>
          <w:rFonts w:ascii="宋体" w:eastAsia="宋体" w:hAnsi="宋体" w:hint="eastAsia"/>
        </w:rPr>
        <w:t>生效日：【</w:t>
      </w:r>
      <w:del w:id="0" w:author="Administrator" w:date="2018-01-04T12:22:00Z">
        <w:r>
          <w:rPr>
            <w:rFonts w:ascii="宋体" w:eastAsia="宋体" w:hAnsi="宋体" w:hint="eastAsia"/>
          </w:rPr>
          <w:delText>1</w:delText>
        </w:r>
      </w:del>
      <w:ins w:id="1" w:author="Administrator" w:date="2018-01-04T12:22:00Z">
        <w:r>
          <w:rPr>
            <w:rFonts w:ascii="宋体" w:eastAsia="宋体" w:hAnsi="宋体" w:hint="eastAsia"/>
          </w:rPr>
          <w:t>3</w:t>
        </w:r>
      </w:ins>
      <w:r>
        <w:rPr>
          <w:rFonts w:ascii="宋体" w:eastAsia="宋体" w:hAnsi="宋体" w:hint="eastAsia"/>
        </w:rPr>
        <w:t>月/</w:t>
      </w:r>
      <w:del w:id="2" w:author="Administrator" w:date="2018-01-04T12:22:00Z">
        <w:r>
          <w:rPr>
            <w:rFonts w:ascii="宋体" w:eastAsia="宋体" w:hAnsi="宋体" w:hint="eastAsia"/>
          </w:rPr>
          <w:delText>1</w:delText>
        </w:r>
      </w:del>
      <w:ins w:id="3" w:author="Administrator" w:date="2018-01-04T12:22:00Z">
        <w:r>
          <w:rPr>
            <w:rFonts w:ascii="宋体" w:eastAsia="宋体" w:hAnsi="宋体" w:hint="eastAsia"/>
          </w:rPr>
          <w:t>15</w:t>
        </w:r>
      </w:ins>
      <w:r>
        <w:rPr>
          <w:rFonts w:ascii="宋体" w:eastAsia="宋体" w:hAnsi="宋体" w:hint="eastAsia"/>
        </w:rPr>
        <w:t>日/2018年】            编号（</w:t>
      </w:r>
      <w:r>
        <w:rPr>
          <w:rFonts w:ascii="宋体" w:eastAsia="宋体" w:hAnsi="宋体" w:hint="eastAsia"/>
          <w:sz w:val="18"/>
          <w:szCs w:val="18"/>
        </w:rPr>
        <w:t>仅为法</w:t>
      </w:r>
      <w:proofErr w:type="gramStart"/>
      <w:r>
        <w:rPr>
          <w:rFonts w:ascii="宋体" w:eastAsia="宋体" w:hAnsi="宋体" w:hint="eastAsia"/>
          <w:sz w:val="18"/>
          <w:szCs w:val="18"/>
        </w:rPr>
        <w:t>务</w:t>
      </w:r>
      <w:proofErr w:type="gramEnd"/>
      <w:r>
        <w:rPr>
          <w:rFonts w:ascii="宋体" w:eastAsia="宋体" w:hAnsi="宋体" w:hint="eastAsia"/>
          <w:sz w:val="18"/>
          <w:szCs w:val="18"/>
        </w:rPr>
        <w:t>部使用）</w:t>
      </w:r>
      <w:r>
        <w:rPr>
          <w:rFonts w:ascii="宋体" w:eastAsia="宋体" w:hAnsi="宋体" w:hint="eastAsia"/>
          <w:b/>
        </w:rPr>
        <w:t>:______________</w:t>
      </w:r>
    </w:p>
    <w:p w14:paraId="3E12BC22" w14:textId="77777777" w:rsidR="00187A95" w:rsidRDefault="00187A95">
      <w:pPr>
        <w:rPr>
          <w:rFonts w:ascii="宋体" w:eastAsia="Malgun Gothic" w:hAnsi="宋体"/>
        </w:rPr>
      </w:pPr>
    </w:p>
    <w:p w14:paraId="6FC8412F" w14:textId="77777777" w:rsidR="00187A95" w:rsidRDefault="00B12307">
      <w:pPr>
        <w:rPr>
          <w:rFonts w:ascii="宋体" w:eastAsia="宋体" w:hAnsi="宋体"/>
        </w:rPr>
      </w:pPr>
      <w:r>
        <w:rPr>
          <w:rFonts w:ascii="宋体" w:eastAsia="宋体" w:hAnsi="宋体" w:hint="eastAsia"/>
        </w:rPr>
        <w:t xml:space="preserve">   本营销许可协议（称“</w:t>
      </w:r>
      <w:r>
        <w:rPr>
          <w:rFonts w:ascii="宋体" w:eastAsia="宋体" w:hAnsi="宋体" w:hint="eastAsia"/>
          <w:b/>
        </w:rPr>
        <w:t>本协议</w:t>
      </w:r>
      <w:r>
        <w:rPr>
          <w:rFonts w:ascii="宋体" w:eastAsia="宋体" w:hAnsi="宋体" w:hint="eastAsia"/>
        </w:rPr>
        <w:t>”）由LINE（定义如下）和被许可方（定义如下，两方合并称为“</w:t>
      </w:r>
      <w:r>
        <w:rPr>
          <w:rFonts w:ascii="宋体" w:eastAsia="宋体" w:hAnsi="宋体" w:hint="eastAsia"/>
          <w:b/>
        </w:rPr>
        <w:t>双方</w:t>
      </w:r>
      <w:r>
        <w:rPr>
          <w:rFonts w:ascii="宋体" w:eastAsia="宋体" w:hAnsi="宋体" w:hint="eastAsia"/>
        </w:rPr>
        <w:t>”，单独一方称为“</w:t>
      </w:r>
      <w:r>
        <w:rPr>
          <w:rFonts w:ascii="宋体" w:eastAsia="宋体" w:hAnsi="宋体" w:hint="eastAsia"/>
          <w:b/>
        </w:rPr>
        <w:t>一方</w:t>
      </w:r>
      <w:r>
        <w:rPr>
          <w:rFonts w:ascii="宋体" w:eastAsia="宋体" w:hAnsi="宋体" w:hint="eastAsia"/>
        </w:rPr>
        <w:t>”或“</w:t>
      </w:r>
      <w:r>
        <w:rPr>
          <w:rFonts w:ascii="宋体" w:eastAsia="宋体" w:hAnsi="宋体" w:hint="eastAsia"/>
          <w:b/>
        </w:rPr>
        <w:t>各方</w:t>
      </w:r>
      <w:r>
        <w:rPr>
          <w:rFonts w:ascii="宋体" w:eastAsia="宋体" w:hAnsi="宋体" w:hint="eastAsia"/>
        </w:rPr>
        <w:t>”）于本协议首页注明日期（称</w:t>
      </w:r>
      <w:r>
        <w:rPr>
          <w:rFonts w:ascii="宋体" w:eastAsia="宋体" w:hAnsi="宋体" w:hint="eastAsia"/>
          <w:b/>
        </w:rPr>
        <w:t>“生效日”</w:t>
      </w:r>
      <w:r>
        <w:rPr>
          <w:rFonts w:ascii="宋体" w:eastAsia="宋体" w:hAnsi="宋体" w:hint="eastAsia"/>
        </w:rPr>
        <w:t>）签署，对LINE授权被许可方在授权区域（定义如下）内对许可产品（定义如下）进行生产、分销及销售事宜，将各方权利义务明确如下：</w:t>
      </w:r>
    </w:p>
    <w:p w14:paraId="7079AA4C" w14:textId="77777777" w:rsidR="00187A95" w:rsidRDefault="00187A95">
      <w:pPr>
        <w:rPr>
          <w:rFonts w:ascii="宋体" w:eastAsia="宋体" w:hAnsi="宋体"/>
        </w:rPr>
      </w:pPr>
    </w:p>
    <w:p w14:paraId="06871A20" w14:textId="77777777" w:rsidR="00187A95" w:rsidRDefault="00B12307">
      <w:pPr>
        <w:pStyle w:val="ac"/>
        <w:numPr>
          <w:ilvl w:val="0"/>
          <w:numId w:val="3"/>
        </w:numPr>
        <w:ind w:firstLineChars="0"/>
        <w:rPr>
          <w:rFonts w:ascii="宋体" w:eastAsia="宋体" w:hAnsi="宋体"/>
          <w:b/>
        </w:rPr>
      </w:pPr>
      <w:r>
        <w:rPr>
          <w:rFonts w:ascii="宋体" w:eastAsia="宋体" w:hAnsi="宋体" w:hint="eastAsia"/>
          <w:b/>
        </w:rPr>
        <w:t>主要商业条款</w:t>
      </w:r>
    </w:p>
    <w:p w14:paraId="0802027D" w14:textId="77777777" w:rsidR="00187A95" w:rsidRDefault="00187A95">
      <w:pPr>
        <w:pStyle w:val="ac"/>
        <w:ind w:left="960" w:firstLineChars="0" w:firstLine="0"/>
        <w:rPr>
          <w:rFonts w:ascii="宋体" w:eastAsia="宋体" w:hAnsi="宋体"/>
          <w:b/>
        </w:rPr>
      </w:pPr>
    </w:p>
    <w:tbl>
      <w:tblPr>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12"/>
        <w:gridCol w:w="6404"/>
      </w:tblGrid>
      <w:tr w:rsidR="00187A95" w14:paraId="46591158" w14:textId="77777777">
        <w:trPr>
          <w:trHeight w:val="549"/>
        </w:trPr>
        <w:tc>
          <w:tcPr>
            <w:tcW w:w="2112" w:type="dxa"/>
            <w:vMerge w:val="restart"/>
            <w:tcBorders>
              <w:top w:val="single" w:sz="4" w:space="0" w:color="000000"/>
              <w:left w:val="single" w:sz="4" w:space="0" w:color="000000"/>
              <w:right w:val="single" w:sz="4" w:space="0" w:color="000000"/>
            </w:tcBorders>
            <w:shd w:val="clear" w:color="auto" w:fill="F2F2F2"/>
            <w:vAlign w:val="center"/>
          </w:tcPr>
          <w:p w14:paraId="5026261D"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t>双方</w:t>
            </w:r>
          </w:p>
          <w:p w14:paraId="629102EC" w14:textId="77777777" w:rsidR="00187A95" w:rsidRDefault="00B12307">
            <w:pPr>
              <w:rPr>
                <w:rFonts w:ascii="宋体" w:eastAsia="宋体" w:hAnsi="宋体"/>
                <w:b/>
              </w:rPr>
            </w:pPr>
            <w:r>
              <w:rPr>
                <w:rFonts w:ascii="宋体" w:eastAsia="宋体" w:hAnsi="宋体" w:hint="eastAsia"/>
                <w:b/>
              </w:rPr>
              <w:t xml:space="preserve"> </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14:paraId="7029F026" w14:textId="77777777" w:rsidR="00187A95" w:rsidRDefault="00B12307">
            <w:pPr>
              <w:spacing w:line="276" w:lineRule="auto"/>
              <w:rPr>
                <w:rFonts w:ascii="宋体" w:eastAsia="宋体" w:hAnsi="宋体"/>
                <w:b/>
                <w:spacing w:val="-17"/>
                <w:lang w:eastAsia="ko-KR"/>
              </w:rPr>
            </w:pPr>
            <w:commentRangeStart w:id="4"/>
            <w:r>
              <w:rPr>
                <w:rFonts w:ascii="宋体" w:eastAsia="宋体" w:hAnsi="宋体"/>
                <w:b/>
                <w:spacing w:val="-17"/>
                <w:lang w:eastAsia="ko-KR"/>
              </w:rPr>
              <w:t>LINE</w:t>
            </w:r>
            <w:r>
              <w:rPr>
                <w:rFonts w:ascii="宋体" w:eastAsia="宋体" w:hAnsi="宋体" w:hint="eastAsia"/>
                <w:b/>
                <w:spacing w:val="-17"/>
                <w:lang w:eastAsia="ko-KR"/>
              </w:rPr>
              <w:t xml:space="preserve"> FRIENDS</w:t>
            </w:r>
            <w:r>
              <w:rPr>
                <w:rFonts w:ascii="宋体" w:eastAsia="宋体" w:hAnsi="宋体"/>
                <w:b/>
                <w:spacing w:val="-17"/>
                <w:lang w:eastAsia="ko-KR"/>
              </w:rPr>
              <w:t xml:space="preserve"> Corporation (</w:t>
            </w:r>
            <w:r>
              <w:rPr>
                <w:rFonts w:ascii="宋体" w:eastAsia="宋体" w:hAnsi="宋体" w:hint="eastAsia"/>
                <w:b/>
                <w:spacing w:val="-17"/>
              </w:rPr>
              <w:t>以下简称</w:t>
            </w:r>
            <w:r>
              <w:rPr>
                <w:rFonts w:ascii="宋体" w:eastAsia="宋体" w:hAnsi="宋体"/>
                <w:b/>
                <w:spacing w:val="-17"/>
                <w:lang w:eastAsia="ko-KR"/>
              </w:rPr>
              <w:t>“LINE”)</w:t>
            </w:r>
            <w:commentRangeEnd w:id="4"/>
            <w:r>
              <w:commentReference w:id="4"/>
            </w:r>
          </w:p>
          <w:p w14:paraId="0D3BB77E" w14:textId="77777777" w:rsidR="00187A95" w:rsidRDefault="00B12307">
            <w:pPr>
              <w:spacing w:line="276" w:lineRule="auto"/>
              <w:rPr>
                <w:rFonts w:ascii="宋体" w:eastAsia="宋体" w:hAnsi="宋体"/>
                <w:spacing w:val="-17"/>
              </w:rPr>
            </w:pPr>
            <w:r>
              <w:rPr>
                <w:rFonts w:ascii="宋体" w:eastAsia="宋体" w:hAnsi="宋体" w:hint="eastAsia"/>
                <w:spacing w:val="-17"/>
              </w:rPr>
              <w:t>地址：</w:t>
            </w:r>
            <w:r>
              <w:rPr>
                <w:rFonts w:ascii="宋体" w:eastAsia="宋体" w:hAnsi="宋体" w:cs="宋体"/>
                <w:spacing w:val="-17"/>
              </w:rPr>
              <w:t>韩</w:t>
            </w:r>
            <w:r>
              <w:rPr>
                <w:rFonts w:ascii="宋体" w:eastAsia="宋体" w:hAnsi="宋体" w:cs="MS Mincho"/>
                <w:spacing w:val="-17"/>
              </w:rPr>
              <w:t>国</w:t>
            </w:r>
            <w:r>
              <w:rPr>
                <w:rFonts w:ascii="宋体" w:eastAsia="宋体" w:hAnsi="宋体" w:hint="eastAsia"/>
                <w:spacing w:val="-17"/>
              </w:rPr>
              <w:t>首尔市</w:t>
            </w:r>
            <w:proofErr w:type="gramStart"/>
            <w:r>
              <w:rPr>
                <w:rFonts w:ascii="宋体" w:eastAsia="宋体" w:hAnsi="宋体" w:cs="宋体"/>
                <w:spacing w:val="-17"/>
              </w:rPr>
              <w:t>龙</w:t>
            </w:r>
            <w:r>
              <w:rPr>
                <w:rFonts w:ascii="宋体" w:eastAsia="宋体" w:hAnsi="宋体" w:hint="eastAsia"/>
                <w:spacing w:val="-17"/>
              </w:rPr>
              <w:t>山</w:t>
            </w:r>
            <w:r>
              <w:rPr>
                <w:rFonts w:ascii="宋体" w:eastAsia="宋体" w:hAnsi="宋体" w:cs="MS Mincho"/>
                <w:spacing w:val="-17"/>
              </w:rPr>
              <w:t>区</w:t>
            </w:r>
            <w:r>
              <w:rPr>
                <w:rFonts w:ascii="宋体" w:eastAsia="宋体" w:hAnsi="宋体" w:hint="eastAsia"/>
                <w:spacing w:val="-17"/>
              </w:rPr>
              <w:t>梨</w:t>
            </w:r>
            <w:proofErr w:type="gramEnd"/>
            <w:r>
              <w:rPr>
                <w:rFonts w:ascii="宋体" w:eastAsia="宋体" w:hAnsi="宋体" w:hint="eastAsia"/>
                <w:spacing w:val="-17"/>
              </w:rPr>
              <w:t>泰院</w:t>
            </w:r>
            <w:r>
              <w:rPr>
                <w:rFonts w:ascii="宋体" w:eastAsia="宋体" w:hAnsi="宋体" w:cs="宋体" w:hint="eastAsia"/>
                <w:spacing w:val="-17"/>
              </w:rPr>
              <w:t>路200号LINE FRIENDS 5楼，04405</w:t>
            </w:r>
          </w:p>
          <w:p w14:paraId="46FB1A97" w14:textId="77777777" w:rsidR="00187A95" w:rsidRDefault="00B12307">
            <w:pPr>
              <w:spacing w:line="276" w:lineRule="auto"/>
              <w:rPr>
                <w:rFonts w:ascii="宋体" w:eastAsia="宋体" w:hAnsi="宋体"/>
                <w:spacing w:val="-17"/>
                <w:highlight w:val="yellow"/>
                <w:lang w:val="fr-FR"/>
              </w:rPr>
            </w:pPr>
            <w:r>
              <w:rPr>
                <w:rFonts w:ascii="宋体" w:eastAsia="宋体" w:hAnsi="宋体" w:cs="宋体"/>
                <w:spacing w:val="-17"/>
                <w:highlight w:val="yellow"/>
                <w:lang w:val="fr-FR"/>
              </w:rPr>
              <w:t>电话</w:t>
            </w:r>
            <w:r>
              <w:rPr>
                <w:rFonts w:ascii="宋体" w:eastAsia="宋体" w:hAnsi="宋体" w:hint="eastAsia"/>
                <w:spacing w:val="-17"/>
                <w:highlight w:val="yellow"/>
                <w:lang w:val="fr-FR"/>
              </w:rPr>
              <w:t>：</w:t>
            </w:r>
            <w:r>
              <w:rPr>
                <w:rFonts w:eastAsia="Batang"/>
                <w:spacing w:val="-17"/>
                <w:lang w:val="fr-FR" w:eastAsia="ko-KR"/>
              </w:rPr>
              <w:t>82(2) 940 9556</w:t>
            </w:r>
          </w:p>
          <w:p w14:paraId="2A37E714" w14:textId="77777777" w:rsidR="00187A95" w:rsidRDefault="00B12307">
            <w:pPr>
              <w:spacing w:line="276" w:lineRule="auto"/>
              <w:rPr>
                <w:spacing w:val="-17"/>
                <w:lang w:val="fr-FR"/>
              </w:rPr>
            </w:pPr>
            <w:r>
              <w:rPr>
                <w:rFonts w:ascii="宋体" w:eastAsia="宋体" w:hAnsi="宋体" w:cs="宋体"/>
                <w:spacing w:val="-17"/>
                <w:highlight w:val="yellow"/>
                <w:lang w:val="fr-FR"/>
              </w:rPr>
              <w:t>电</w:t>
            </w:r>
            <w:r>
              <w:rPr>
                <w:rFonts w:ascii="宋体" w:eastAsia="宋体" w:hAnsi="宋体" w:hint="eastAsia"/>
                <w:spacing w:val="-17"/>
                <w:highlight w:val="yellow"/>
                <w:lang w:val="fr-FR"/>
              </w:rPr>
              <w:t>子</w:t>
            </w:r>
            <w:r>
              <w:rPr>
                <w:rFonts w:ascii="宋体" w:eastAsia="宋体" w:hAnsi="宋体" w:cs="宋体"/>
                <w:spacing w:val="-17"/>
                <w:highlight w:val="yellow"/>
                <w:lang w:val="fr-FR"/>
              </w:rPr>
              <w:t>邮</w:t>
            </w:r>
            <w:r>
              <w:rPr>
                <w:rFonts w:ascii="宋体" w:eastAsia="宋体" w:hAnsi="宋体" w:hint="eastAsia"/>
                <w:spacing w:val="-17"/>
                <w:highlight w:val="yellow"/>
                <w:lang w:val="fr-FR"/>
              </w:rPr>
              <w:t>箱</w:t>
            </w:r>
            <w:r>
              <w:rPr>
                <w:rFonts w:ascii="宋体" w:eastAsia="宋体" w:hAnsi="宋体"/>
                <w:spacing w:val="-17"/>
                <w:highlight w:val="yellow"/>
                <w:lang w:val="fr-FR"/>
              </w:rPr>
              <w:t xml:space="preserve">: </w:t>
            </w:r>
            <w:r>
              <w:rPr>
                <w:rFonts w:ascii="宋体" w:eastAsia="宋体" w:hAnsi="宋体"/>
                <w:spacing w:val="-17"/>
                <w:highlight w:val="yellow"/>
                <w:lang w:val="fr-FR"/>
              </w:rPr>
              <w:tab/>
            </w:r>
            <w:r>
              <w:rPr>
                <w:rFonts w:eastAsia="Batang"/>
                <w:spacing w:val="-17"/>
                <w:lang w:val="fr-FR"/>
              </w:rPr>
              <w:t>jin.hyung.park@linefriends.com</w:t>
            </w:r>
          </w:p>
          <w:p w14:paraId="3DA8A409" w14:textId="77777777" w:rsidR="00187A95" w:rsidRDefault="00B12307">
            <w:pPr>
              <w:spacing w:line="276" w:lineRule="auto"/>
              <w:rPr>
                <w:rFonts w:ascii="宋体" w:eastAsia="宋体" w:hAnsi="宋体"/>
                <w:spacing w:val="-17"/>
                <w:highlight w:val="yellow"/>
                <w:lang w:val="fr-FR" w:eastAsia="ko-KR"/>
              </w:rPr>
            </w:pPr>
            <w:r>
              <w:rPr>
                <w:rFonts w:ascii="宋体" w:eastAsia="宋体" w:hAnsi="宋体" w:cs="宋体"/>
                <w:spacing w:val="-17"/>
                <w:highlight w:val="yellow"/>
                <w:lang w:val="fr-FR"/>
              </w:rPr>
              <w:t>传</w:t>
            </w:r>
            <w:r>
              <w:rPr>
                <w:rFonts w:ascii="宋体" w:eastAsia="宋体" w:hAnsi="宋体" w:cs="MS Mincho"/>
                <w:spacing w:val="-17"/>
                <w:highlight w:val="yellow"/>
                <w:lang w:val="fr-FR"/>
              </w:rPr>
              <w:t>真</w:t>
            </w:r>
            <w:r>
              <w:rPr>
                <w:rFonts w:ascii="宋体" w:eastAsia="宋体" w:hAnsi="宋体" w:hint="eastAsia"/>
                <w:spacing w:val="-17"/>
                <w:highlight w:val="yellow"/>
                <w:lang w:val="fr-FR"/>
              </w:rPr>
              <w:t>：</w:t>
            </w:r>
            <w:r>
              <w:rPr>
                <w:rFonts w:ascii="宋体" w:eastAsia="宋体" w:hAnsi="宋体"/>
                <w:spacing w:val="-17"/>
                <w:highlight w:val="yellow"/>
                <w:lang w:val="fr-FR" w:eastAsia="ko-KR"/>
              </w:rPr>
              <w:tab/>
            </w:r>
            <w:r>
              <w:rPr>
                <w:rFonts w:eastAsia="Batang"/>
                <w:spacing w:val="-17"/>
                <w:lang w:val="fr-FR" w:eastAsia="ko-KR"/>
              </w:rPr>
              <w:t>(82)31 784 1000</w:t>
            </w:r>
          </w:p>
          <w:p w14:paraId="09A9C8D6" w14:textId="77777777" w:rsidR="00187A95" w:rsidRDefault="00B12307">
            <w:pPr>
              <w:spacing w:line="276" w:lineRule="auto"/>
              <w:rPr>
                <w:rFonts w:ascii="宋体" w:eastAsia="宋体" w:hAnsi="宋体"/>
                <w:spacing w:val="-17"/>
                <w:lang w:val="fr-FR" w:eastAsia="ko-KR"/>
              </w:rPr>
            </w:pPr>
            <w:r>
              <w:rPr>
                <w:rFonts w:ascii="宋体" w:eastAsia="宋体" w:hAnsi="宋体" w:cs="宋体"/>
                <w:spacing w:val="-17"/>
                <w:highlight w:val="yellow"/>
                <w:lang w:val="fr-FR"/>
              </w:rPr>
              <w:t>联</w:t>
            </w:r>
            <w:r>
              <w:rPr>
                <w:rFonts w:ascii="宋体" w:eastAsia="宋体" w:hAnsi="宋体" w:hint="eastAsia"/>
                <w:spacing w:val="-17"/>
                <w:highlight w:val="yellow"/>
                <w:lang w:val="fr-FR"/>
              </w:rPr>
              <w:t>系人</w:t>
            </w:r>
            <w:r>
              <w:rPr>
                <w:rFonts w:ascii="宋体" w:eastAsia="宋体" w:hAnsi="宋体"/>
                <w:spacing w:val="-17"/>
                <w:highlight w:val="yellow"/>
                <w:lang w:val="fr-FR" w:eastAsia="ko-KR"/>
              </w:rPr>
              <w:t>：</w:t>
            </w:r>
            <w:r>
              <w:rPr>
                <w:rFonts w:ascii="宋体" w:eastAsia="宋体" w:hAnsi="宋体"/>
                <w:spacing w:val="-17"/>
                <w:lang w:val="fr-FR" w:eastAsia="ko-KR"/>
              </w:rPr>
              <w:tab/>
            </w:r>
            <w:r>
              <w:rPr>
                <w:rFonts w:eastAsia="Batang"/>
                <w:spacing w:val="-17"/>
                <w:lang w:val="fr-FR" w:eastAsia="ko-KR"/>
              </w:rPr>
              <w:t>Jin-Hyung Park</w:t>
            </w:r>
          </w:p>
          <w:p w14:paraId="518A6BDE" w14:textId="77777777" w:rsidR="00187A95" w:rsidRDefault="00187A95">
            <w:pPr>
              <w:spacing w:line="276" w:lineRule="auto"/>
              <w:rPr>
                <w:rFonts w:ascii="宋体" w:eastAsia="宋体" w:hAnsi="宋体"/>
                <w:spacing w:val="-17"/>
                <w:lang w:val="fr-FR" w:eastAsia="ko-KR"/>
              </w:rPr>
            </w:pPr>
          </w:p>
        </w:tc>
      </w:tr>
      <w:tr w:rsidR="00187A95" w14:paraId="1D4C81AB" w14:textId="77777777">
        <w:trPr>
          <w:trHeight w:val="549"/>
        </w:trPr>
        <w:tc>
          <w:tcPr>
            <w:tcW w:w="2112" w:type="dxa"/>
            <w:vMerge/>
            <w:tcBorders>
              <w:left w:val="single" w:sz="4" w:space="0" w:color="000000"/>
              <w:bottom w:val="single" w:sz="4" w:space="0" w:color="000000"/>
              <w:right w:val="single" w:sz="4" w:space="0" w:color="000000"/>
            </w:tcBorders>
            <w:shd w:val="clear" w:color="auto" w:fill="F2F2F2"/>
            <w:vAlign w:val="center"/>
          </w:tcPr>
          <w:p w14:paraId="61FB33CF" w14:textId="77777777" w:rsidR="00187A95" w:rsidRDefault="00187A95">
            <w:pPr>
              <w:pStyle w:val="RNNum"/>
              <w:jc w:val="both"/>
              <w:rPr>
                <w:rFonts w:ascii="宋体" w:eastAsia="宋体" w:hAnsi="宋体"/>
                <w:b/>
                <w:kern w:val="2"/>
                <w:lang w:val="fr-FR" w:eastAsia="ko-KR"/>
              </w:rPr>
            </w:pP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14:paraId="7CFF7A0A" w14:textId="77777777" w:rsidR="00187A95" w:rsidRDefault="00B12307">
            <w:pPr>
              <w:spacing w:line="276" w:lineRule="auto"/>
              <w:rPr>
                <w:rFonts w:ascii="宋体" w:eastAsia="宋体" w:hAnsi="宋体"/>
                <w:spacing w:val="-17"/>
                <w:highlight w:val="yellow"/>
              </w:rPr>
            </w:pPr>
            <w:r>
              <w:rPr>
                <w:rFonts w:ascii="宋体" w:eastAsia="宋体" w:hAnsi="宋体" w:hint="eastAsia"/>
                <w:b/>
                <w:i/>
                <w:spacing w:val="-17"/>
                <w:highlight w:val="yellow"/>
              </w:rPr>
              <w:t>浙江氮氧家居有限公司</w:t>
            </w:r>
            <w:r>
              <w:rPr>
                <w:rFonts w:ascii="宋体" w:eastAsia="宋体" w:hAnsi="宋体"/>
                <w:spacing w:val="-17"/>
                <w:highlight w:val="yellow"/>
              </w:rPr>
              <w:t>(</w:t>
            </w:r>
            <w:r>
              <w:rPr>
                <w:rFonts w:ascii="宋体" w:eastAsia="宋体" w:hAnsi="宋体" w:hint="eastAsia"/>
                <w:spacing w:val="-17"/>
                <w:highlight w:val="yellow"/>
              </w:rPr>
              <w:t>以下简称</w:t>
            </w:r>
            <w:r>
              <w:rPr>
                <w:rFonts w:ascii="宋体" w:eastAsia="宋体" w:hAnsi="宋体"/>
                <w:spacing w:val="-17"/>
                <w:highlight w:val="yellow"/>
              </w:rPr>
              <w:t>“</w:t>
            </w:r>
            <w:r>
              <w:rPr>
                <w:rFonts w:ascii="宋体" w:eastAsia="宋体" w:hAnsi="宋体" w:hint="eastAsia"/>
                <w:b/>
                <w:spacing w:val="-17"/>
                <w:highlight w:val="yellow"/>
              </w:rPr>
              <w:t>NONOO</w:t>
            </w:r>
            <w:r>
              <w:rPr>
                <w:rFonts w:ascii="宋体" w:eastAsia="宋体" w:hAnsi="宋体"/>
                <w:spacing w:val="-17"/>
                <w:highlight w:val="yellow"/>
              </w:rPr>
              <w:t>”)</w:t>
            </w:r>
          </w:p>
          <w:p w14:paraId="6FF9DCC6" w14:textId="77777777" w:rsidR="00187A95" w:rsidRDefault="00B12307">
            <w:pPr>
              <w:spacing w:line="276" w:lineRule="auto"/>
              <w:rPr>
                <w:rFonts w:ascii="宋体" w:eastAsia="宋体" w:hAnsi="宋体"/>
                <w:spacing w:val="-17"/>
                <w:highlight w:val="yellow"/>
              </w:rPr>
            </w:pPr>
            <w:r>
              <w:rPr>
                <w:rFonts w:ascii="宋体" w:eastAsia="宋体" w:hAnsi="宋体" w:hint="eastAsia"/>
                <w:spacing w:val="-17"/>
                <w:highlight w:val="yellow"/>
              </w:rPr>
              <w:t>地址：杭州市滨江区聚光中心B座1004室</w:t>
            </w:r>
          </w:p>
          <w:p w14:paraId="5F977D9B" w14:textId="77777777" w:rsidR="00187A95" w:rsidRDefault="00187A95">
            <w:pPr>
              <w:spacing w:line="276" w:lineRule="auto"/>
              <w:ind w:left="630"/>
              <w:rPr>
                <w:rFonts w:ascii="宋体" w:eastAsia="宋体" w:hAnsi="宋体"/>
                <w:spacing w:val="-17"/>
                <w:highlight w:val="yellow"/>
              </w:rPr>
            </w:pPr>
          </w:p>
          <w:p w14:paraId="51BA8FE1" w14:textId="77777777" w:rsidR="00187A95" w:rsidRDefault="00187A95">
            <w:pPr>
              <w:spacing w:line="276" w:lineRule="auto"/>
              <w:ind w:left="630"/>
              <w:rPr>
                <w:rFonts w:ascii="宋体" w:eastAsia="宋体" w:hAnsi="宋体"/>
                <w:spacing w:val="-17"/>
                <w:highlight w:val="yellow"/>
              </w:rPr>
            </w:pPr>
          </w:p>
          <w:p w14:paraId="7D2E8C24" w14:textId="77777777" w:rsidR="00187A95" w:rsidRDefault="00B12307">
            <w:pPr>
              <w:spacing w:line="276" w:lineRule="auto"/>
              <w:rPr>
                <w:rFonts w:ascii="宋体" w:eastAsia="宋体" w:hAnsi="宋体"/>
                <w:spacing w:val="-17"/>
                <w:highlight w:val="yellow"/>
                <w:lang w:val="pt-PT"/>
              </w:rPr>
            </w:pPr>
            <w:r>
              <w:rPr>
                <w:rFonts w:ascii="宋体" w:eastAsia="宋体" w:hAnsi="宋体" w:cs="宋体"/>
                <w:spacing w:val="-17"/>
                <w:highlight w:val="yellow"/>
                <w:lang w:val="pt-PT"/>
              </w:rPr>
              <w:t>电话</w:t>
            </w:r>
            <w:r>
              <w:rPr>
                <w:rFonts w:ascii="宋体" w:eastAsia="宋体" w:hAnsi="宋体" w:hint="eastAsia"/>
                <w:spacing w:val="-17"/>
                <w:highlight w:val="yellow"/>
                <w:lang w:val="pt-PT"/>
              </w:rPr>
              <w:t xml:space="preserve">: </w:t>
            </w:r>
            <w:r>
              <w:rPr>
                <w:rFonts w:ascii="宋体" w:eastAsia="宋体" w:hAnsi="宋体"/>
                <w:spacing w:val="-17"/>
                <w:highlight w:val="yellow"/>
                <w:lang w:val="pt-PT"/>
              </w:rPr>
              <w:t xml:space="preserve"> </w:t>
            </w:r>
          </w:p>
          <w:p w14:paraId="7DC3465F" w14:textId="77777777" w:rsidR="00187A95" w:rsidRDefault="00B12307">
            <w:pPr>
              <w:spacing w:line="276" w:lineRule="auto"/>
              <w:rPr>
                <w:rFonts w:ascii="宋体" w:eastAsia="宋体" w:hAnsi="宋体"/>
                <w:spacing w:val="-17"/>
                <w:highlight w:val="yellow"/>
                <w:lang w:val="pt-PT"/>
              </w:rPr>
            </w:pPr>
            <w:r>
              <w:rPr>
                <w:rFonts w:ascii="宋体" w:eastAsia="宋体" w:hAnsi="宋体" w:cs="宋体"/>
                <w:spacing w:val="-17"/>
                <w:highlight w:val="yellow"/>
                <w:lang w:val="pt-PT"/>
              </w:rPr>
              <w:t>电</w:t>
            </w:r>
            <w:r>
              <w:rPr>
                <w:rFonts w:ascii="宋体" w:eastAsia="宋体" w:hAnsi="宋体" w:hint="eastAsia"/>
                <w:spacing w:val="-17"/>
                <w:highlight w:val="yellow"/>
                <w:lang w:val="pt-PT"/>
              </w:rPr>
              <w:t>子</w:t>
            </w:r>
            <w:r>
              <w:rPr>
                <w:rFonts w:ascii="宋体" w:eastAsia="宋体" w:hAnsi="宋体" w:cs="宋体"/>
                <w:spacing w:val="-17"/>
                <w:highlight w:val="yellow"/>
                <w:lang w:val="pt-PT"/>
              </w:rPr>
              <w:t>邮</w:t>
            </w:r>
            <w:r>
              <w:rPr>
                <w:rFonts w:ascii="宋体" w:eastAsia="宋体" w:hAnsi="宋体" w:cs="宋体" w:hint="eastAsia"/>
                <w:spacing w:val="-17"/>
                <w:highlight w:val="yellow"/>
                <w:lang w:val="pt-PT"/>
              </w:rPr>
              <w:t>件</w:t>
            </w:r>
            <w:r>
              <w:rPr>
                <w:rFonts w:ascii="宋体" w:eastAsia="宋体" w:hAnsi="宋体" w:hint="eastAsia"/>
                <w:spacing w:val="-17"/>
                <w:highlight w:val="yellow"/>
                <w:lang w:val="pt-PT"/>
              </w:rPr>
              <w:t>：</w:t>
            </w:r>
            <w:ins w:id="5" w:author="Administrator" w:date="2018-01-04T12:22:00Z">
              <w:r>
                <w:rPr>
                  <w:rFonts w:ascii="宋体" w:eastAsia="宋体" w:hAnsi="宋体" w:hint="eastAsia"/>
                  <w:spacing w:val="-17"/>
                  <w:highlight w:val="yellow"/>
                  <w:lang w:val="pt-PT"/>
                </w:rPr>
                <w:t>yingshuxia@haers.com</w:t>
              </w:r>
            </w:ins>
          </w:p>
          <w:p w14:paraId="476FB01C" w14:textId="77777777" w:rsidR="00187A95" w:rsidRDefault="00B12307">
            <w:pPr>
              <w:spacing w:line="276" w:lineRule="auto"/>
              <w:rPr>
                <w:rFonts w:ascii="宋体" w:eastAsia="宋体" w:hAnsi="宋体"/>
                <w:spacing w:val="-17"/>
                <w:highlight w:val="yellow"/>
              </w:rPr>
            </w:pPr>
            <w:r>
              <w:rPr>
                <w:rFonts w:ascii="宋体" w:eastAsia="宋体" w:hAnsi="宋体" w:cs="宋体"/>
                <w:spacing w:val="-17"/>
                <w:highlight w:val="yellow"/>
              </w:rPr>
              <w:t>传</w:t>
            </w:r>
            <w:r>
              <w:rPr>
                <w:rFonts w:ascii="宋体" w:eastAsia="宋体" w:hAnsi="宋体" w:cs="MS Mincho"/>
                <w:spacing w:val="-17"/>
                <w:highlight w:val="yellow"/>
              </w:rPr>
              <w:t>真</w:t>
            </w:r>
            <w:r>
              <w:rPr>
                <w:rFonts w:ascii="宋体" w:eastAsia="宋体" w:hAnsi="宋体" w:cs="MS Mincho" w:hint="eastAsia"/>
                <w:spacing w:val="-17"/>
                <w:highlight w:val="yellow"/>
              </w:rPr>
              <w:t>：</w:t>
            </w:r>
            <w:r>
              <w:rPr>
                <w:rFonts w:ascii="宋体" w:eastAsia="宋体" w:hAnsi="宋体" w:hint="eastAsia"/>
                <w:spacing w:val="-17"/>
                <w:highlight w:val="yellow"/>
              </w:rPr>
              <w:t xml:space="preserve"> </w:t>
            </w:r>
            <w:r>
              <w:rPr>
                <w:rFonts w:ascii="宋体" w:eastAsia="宋体" w:hAnsi="宋体"/>
                <w:spacing w:val="-17"/>
                <w:highlight w:val="yellow"/>
              </w:rPr>
              <w:tab/>
            </w:r>
          </w:p>
          <w:p w14:paraId="22C3F6EB" w14:textId="77777777" w:rsidR="00187A95" w:rsidRDefault="00B12307">
            <w:pPr>
              <w:spacing w:line="276" w:lineRule="auto"/>
              <w:rPr>
                <w:rFonts w:ascii="宋体" w:eastAsia="宋体" w:hAnsi="宋体"/>
                <w:spacing w:val="-17"/>
              </w:rPr>
            </w:pPr>
            <w:r>
              <w:rPr>
                <w:rFonts w:ascii="宋体" w:eastAsia="宋体" w:hAnsi="宋体" w:cs="宋体"/>
                <w:spacing w:val="-17"/>
                <w:highlight w:val="yellow"/>
              </w:rPr>
              <w:t>联</w:t>
            </w:r>
            <w:r>
              <w:rPr>
                <w:rFonts w:ascii="宋体" w:eastAsia="宋体" w:hAnsi="宋体" w:hint="eastAsia"/>
                <w:spacing w:val="-17"/>
                <w:highlight w:val="yellow"/>
              </w:rPr>
              <w:t>系人</w:t>
            </w:r>
            <w:r>
              <w:rPr>
                <w:rFonts w:ascii="宋体" w:eastAsia="宋体" w:hAnsi="宋体" w:hint="eastAsia"/>
                <w:spacing w:val="-17"/>
                <w:highlight w:val="yellow"/>
                <w:lang w:eastAsia="ko-KR"/>
              </w:rPr>
              <w:t>：</w:t>
            </w:r>
            <w:proofErr w:type="spellStart"/>
            <w:ins w:id="6" w:author="Administrator" w:date="2018-01-04T12:22:00Z">
              <w:r>
                <w:rPr>
                  <w:rFonts w:ascii="宋体" w:eastAsia="宋体" w:hAnsi="宋体" w:hint="eastAsia"/>
                  <w:spacing w:val="-17"/>
                </w:rPr>
                <w:t>shuxia</w:t>
              </w:r>
              <w:proofErr w:type="spellEnd"/>
              <w:r>
                <w:rPr>
                  <w:rFonts w:ascii="宋体" w:eastAsia="宋体" w:hAnsi="宋体" w:hint="eastAsia"/>
                  <w:spacing w:val="-17"/>
                </w:rPr>
                <w:t xml:space="preserve"> </w:t>
              </w:r>
              <w:proofErr w:type="spellStart"/>
              <w:r>
                <w:rPr>
                  <w:rFonts w:ascii="宋体" w:eastAsia="宋体" w:hAnsi="宋体" w:hint="eastAsia"/>
                  <w:spacing w:val="-17"/>
                </w:rPr>
                <w:t>ying</w:t>
              </w:r>
            </w:ins>
            <w:proofErr w:type="spellEnd"/>
          </w:p>
          <w:p w14:paraId="52E4598E" w14:textId="77777777" w:rsidR="00187A95" w:rsidRDefault="00187A95">
            <w:pPr>
              <w:spacing w:line="276" w:lineRule="auto"/>
              <w:ind w:left="612"/>
              <w:rPr>
                <w:rFonts w:ascii="宋体" w:eastAsia="宋体" w:hAnsi="宋体"/>
                <w:spacing w:val="-17"/>
                <w:lang w:eastAsia="ko-KR"/>
              </w:rPr>
            </w:pPr>
          </w:p>
        </w:tc>
      </w:tr>
      <w:tr w:rsidR="00187A95" w14:paraId="3B1ED7E2"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1B1731E0"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lastRenderedPageBreak/>
              <w:t>许可产品</w:t>
            </w:r>
          </w:p>
        </w:tc>
        <w:tc>
          <w:tcPr>
            <w:tcW w:w="64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E10D0E" w14:textId="77777777" w:rsidR="00187A95" w:rsidRDefault="00B12307">
            <w:pPr>
              <w:spacing w:line="276" w:lineRule="auto"/>
              <w:ind w:left="450"/>
              <w:rPr>
                <w:rFonts w:ascii="宋体" w:eastAsia="宋体" w:hAnsi="宋体"/>
                <w:spacing w:val="-17"/>
              </w:rPr>
            </w:pPr>
            <w:r>
              <w:rPr>
                <w:rFonts w:ascii="宋体" w:eastAsia="宋体" w:hAnsi="宋体" w:cs="宋体"/>
                <w:spacing w:val="-17"/>
              </w:rPr>
              <w:t>许</w:t>
            </w:r>
            <w:r>
              <w:rPr>
                <w:rFonts w:ascii="宋体" w:eastAsia="宋体" w:hAnsi="宋体" w:hint="eastAsia"/>
                <w:spacing w:val="-17"/>
              </w:rPr>
              <w:t>可</w:t>
            </w:r>
            <w:r>
              <w:rPr>
                <w:rFonts w:ascii="宋体" w:eastAsia="宋体" w:hAnsi="宋体" w:cs="宋体"/>
                <w:spacing w:val="-17"/>
              </w:rPr>
              <w:t>产</w:t>
            </w:r>
            <w:r>
              <w:rPr>
                <w:rFonts w:ascii="宋体" w:eastAsia="宋体" w:hAnsi="宋体" w:hint="eastAsia"/>
                <w:spacing w:val="-17"/>
              </w:rPr>
              <w:t>品</w:t>
            </w:r>
            <w:r>
              <w:rPr>
                <w:rFonts w:ascii="宋体" w:eastAsia="宋体" w:hAnsi="宋体" w:cs="宋体"/>
                <w:spacing w:val="-17"/>
              </w:rPr>
              <w:t>为</w:t>
            </w:r>
            <w:r>
              <w:rPr>
                <w:rFonts w:ascii="宋体" w:eastAsia="宋体" w:hAnsi="宋体" w:hint="eastAsia"/>
                <w:spacing w:val="-17"/>
              </w:rPr>
              <w:t>本</w:t>
            </w:r>
            <w:r>
              <w:rPr>
                <w:rFonts w:ascii="宋体" w:eastAsia="宋体" w:hAnsi="宋体" w:cs="宋体"/>
                <w:spacing w:val="-17"/>
              </w:rPr>
              <w:t>协议</w:t>
            </w:r>
            <w:r>
              <w:rPr>
                <w:rFonts w:ascii="宋体" w:eastAsia="宋体" w:hAnsi="宋体" w:hint="eastAsia"/>
                <w:spacing w:val="-17"/>
              </w:rPr>
              <w:t>所附附录E中列明的</w:t>
            </w:r>
            <w:r>
              <w:rPr>
                <w:rFonts w:ascii="宋体" w:eastAsia="宋体" w:hAnsi="宋体" w:cs="宋体"/>
                <w:spacing w:val="-17"/>
              </w:rPr>
              <w:t>产</w:t>
            </w:r>
            <w:r>
              <w:rPr>
                <w:rFonts w:ascii="宋体" w:eastAsia="宋体" w:hAnsi="宋体" w:hint="eastAsia"/>
                <w:spacing w:val="-17"/>
              </w:rPr>
              <w:t>品。</w:t>
            </w:r>
          </w:p>
          <w:p w14:paraId="4BBEB225" w14:textId="77777777" w:rsidR="00187A95" w:rsidRDefault="00B12307">
            <w:pPr>
              <w:spacing w:line="276" w:lineRule="auto"/>
              <w:rPr>
                <w:rFonts w:ascii="宋体" w:eastAsia="宋体" w:hAnsi="宋体"/>
                <w:spacing w:val="-17"/>
              </w:rPr>
            </w:pPr>
            <w:r>
              <w:rPr>
                <w:rFonts w:ascii="宋体" w:eastAsia="宋体" w:hAnsi="宋体" w:hint="eastAsia"/>
                <w:spacing w:val="-17"/>
              </w:rPr>
              <w:t xml:space="preserve">     </w:t>
            </w:r>
            <w:commentRangeStart w:id="7"/>
            <w:r>
              <w:rPr>
                <w:rFonts w:ascii="宋体" w:eastAsia="宋体" w:hAnsi="宋体" w:hint="eastAsia"/>
                <w:spacing w:val="-17"/>
              </w:rPr>
              <w:t>如被</w:t>
            </w:r>
            <w:r>
              <w:rPr>
                <w:rFonts w:ascii="宋体" w:eastAsia="宋体" w:hAnsi="宋体" w:cs="宋体"/>
                <w:spacing w:val="-17"/>
              </w:rPr>
              <w:t>许</w:t>
            </w:r>
            <w:r>
              <w:rPr>
                <w:rFonts w:ascii="宋体" w:eastAsia="宋体" w:hAnsi="宋体" w:hint="eastAsia"/>
                <w:spacing w:val="-17"/>
              </w:rPr>
              <w:t>可方</w:t>
            </w:r>
            <w:r>
              <w:rPr>
                <w:rFonts w:ascii="宋体" w:eastAsia="宋体" w:hAnsi="宋体" w:cs="宋体" w:hint="eastAsia"/>
                <w:spacing w:val="-17"/>
              </w:rPr>
              <w:t>未在本协议生效后的三（3）</w:t>
            </w:r>
            <w:proofErr w:type="gramStart"/>
            <w:r>
              <w:rPr>
                <w:rFonts w:ascii="宋体" w:eastAsia="宋体" w:hAnsi="宋体" w:cs="宋体" w:hint="eastAsia"/>
                <w:spacing w:val="-17"/>
              </w:rPr>
              <w:t>个</w:t>
            </w:r>
            <w:proofErr w:type="gramEnd"/>
            <w:r>
              <w:rPr>
                <w:rFonts w:ascii="宋体" w:eastAsia="宋体" w:hAnsi="宋体" w:cs="宋体" w:hint="eastAsia"/>
                <w:spacing w:val="-17"/>
              </w:rPr>
              <w:t>月内向LINE提交对许可产品的产品设计，或在本协议生效后的六（6）个月内未将任何一种许可产品销售或分销成功</w:t>
            </w:r>
            <w:commentRangeEnd w:id="7"/>
            <w:r>
              <w:commentReference w:id="7"/>
            </w:r>
            <w:r>
              <w:rPr>
                <w:rFonts w:ascii="宋体" w:eastAsia="宋体" w:hAnsi="宋体" w:cs="宋体" w:hint="eastAsia"/>
                <w:spacing w:val="-17"/>
              </w:rPr>
              <w:t>，该许可产品将从附录E许可产品列表中删除。</w:t>
            </w:r>
          </w:p>
        </w:tc>
      </w:tr>
      <w:tr w:rsidR="00187A95" w14:paraId="0460DCA7"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294CC00F" w14:textId="77777777" w:rsidR="00187A95" w:rsidRDefault="00B12307">
            <w:pPr>
              <w:pStyle w:val="RNNum"/>
              <w:jc w:val="both"/>
              <w:rPr>
                <w:rFonts w:ascii="宋体" w:eastAsia="宋体" w:hAnsi="宋体"/>
                <w:b/>
                <w:color w:val="000000" w:themeColor="text1"/>
                <w:kern w:val="2"/>
                <w:lang w:eastAsia="ko-KR"/>
              </w:rPr>
            </w:pPr>
            <w:r>
              <w:rPr>
                <w:rFonts w:ascii="宋体" w:eastAsia="宋体" w:hAnsi="宋体"/>
                <w:b/>
                <w:color w:val="000000" w:themeColor="text1"/>
                <w:kern w:val="2"/>
                <w:lang w:eastAsia="ko-KR"/>
              </w:rPr>
              <w:t>LINE</w:t>
            </w:r>
            <w:r>
              <w:rPr>
                <w:rFonts w:ascii="宋体" w:eastAsia="宋体" w:hAnsi="宋体" w:hint="eastAsia"/>
                <w:b/>
                <w:color w:val="000000" w:themeColor="text1"/>
                <w:kern w:val="2"/>
                <w:lang w:eastAsia="zh-CN"/>
              </w:rPr>
              <w:t>的</w:t>
            </w:r>
            <w:r>
              <w:rPr>
                <w:rFonts w:ascii="宋体" w:eastAsia="宋体" w:hAnsi="宋体"/>
                <w:b/>
                <w:color w:val="000000" w:themeColor="text1"/>
                <w:kern w:val="2"/>
                <w:lang w:eastAsia="zh-CN"/>
              </w:rPr>
              <w:t>卡通形象</w:t>
            </w:r>
          </w:p>
        </w:tc>
        <w:tc>
          <w:tcPr>
            <w:tcW w:w="64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0D9D1" w14:textId="77777777" w:rsidR="00187A95" w:rsidRDefault="00B12307">
            <w:pPr>
              <w:spacing w:line="276" w:lineRule="auto"/>
              <w:rPr>
                <w:rFonts w:ascii="宋体" w:eastAsia="宋体" w:hAnsi="宋体"/>
                <w:color w:val="000000" w:themeColor="text1"/>
                <w:spacing w:val="-17"/>
              </w:rPr>
            </w:pPr>
            <w:r>
              <w:rPr>
                <w:rFonts w:ascii="宋体" w:eastAsia="宋体" w:hAnsi="宋体" w:hint="eastAsia"/>
                <w:color w:val="000000" w:themeColor="text1"/>
                <w:spacing w:val="-17"/>
              </w:rPr>
              <w:t xml:space="preserve">    附录B所列</w:t>
            </w:r>
            <w:r>
              <w:rPr>
                <w:rFonts w:ascii="宋体" w:eastAsia="宋体" w:hAnsi="宋体" w:cs="宋体"/>
                <w:color w:val="000000" w:themeColor="text1"/>
                <w:spacing w:val="-17"/>
              </w:rPr>
              <w:t>为</w:t>
            </w:r>
            <w:r>
              <w:rPr>
                <w:rFonts w:ascii="宋体" w:eastAsia="宋体" w:hAnsi="宋体" w:cs="宋体" w:hint="eastAsia"/>
                <w:color w:val="000000" w:themeColor="text1"/>
                <w:spacing w:val="-17"/>
              </w:rPr>
              <w:t>依照</w:t>
            </w:r>
            <w:r>
              <w:rPr>
                <w:rFonts w:ascii="宋体" w:eastAsia="宋体" w:hAnsi="宋体" w:hint="eastAsia"/>
                <w:color w:val="000000" w:themeColor="text1"/>
                <w:spacing w:val="-17"/>
              </w:rPr>
              <w:t>本</w:t>
            </w:r>
            <w:r>
              <w:rPr>
                <w:rFonts w:ascii="宋体" w:eastAsia="宋体" w:hAnsi="宋体" w:cs="宋体"/>
                <w:color w:val="000000" w:themeColor="text1"/>
                <w:spacing w:val="-17"/>
              </w:rPr>
              <w:t>协议</w:t>
            </w:r>
            <w:r>
              <w:rPr>
                <w:rFonts w:ascii="宋体" w:eastAsia="宋体" w:hAnsi="宋体" w:cs="宋体" w:hint="eastAsia"/>
                <w:color w:val="000000" w:themeColor="text1"/>
                <w:spacing w:val="-17"/>
              </w:rPr>
              <w:t>的约定允许用于与许可产品有关的LINE的</w:t>
            </w:r>
            <w:r>
              <w:rPr>
                <w:rFonts w:ascii="宋体" w:eastAsia="宋体" w:hAnsi="宋体" w:cs="宋体"/>
                <w:color w:val="000000" w:themeColor="text1"/>
                <w:spacing w:val="-17"/>
              </w:rPr>
              <w:t>卡通形象</w:t>
            </w:r>
            <w:r>
              <w:rPr>
                <w:rFonts w:ascii="宋体" w:eastAsia="宋体" w:hAnsi="宋体" w:cs="宋体" w:hint="eastAsia"/>
                <w:color w:val="000000" w:themeColor="text1"/>
                <w:spacing w:val="-17"/>
              </w:rPr>
              <w:t>。</w:t>
            </w:r>
          </w:p>
        </w:tc>
      </w:tr>
      <w:tr w:rsidR="00187A95" w14:paraId="795A123F"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12FDAF37"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ko-KR"/>
              </w:rPr>
              <w:t>批准渠道</w:t>
            </w:r>
          </w:p>
        </w:tc>
        <w:tc>
          <w:tcPr>
            <w:tcW w:w="64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786F7" w14:textId="77777777" w:rsidR="00187A95" w:rsidRDefault="00B12307">
            <w:pPr>
              <w:spacing w:line="276" w:lineRule="auto"/>
              <w:rPr>
                <w:rFonts w:ascii="宋体" w:eastAsia="宋体" w:hAnsi="宋体"/>
                <w:spacing w:val="-17"/>
              </w:rPr>
            </w:pPr>
            <w:r>
              <w:rPr>
                <w:rFonts w:ascii="宋体" w:eastAsia="宋体" w:hAnsi="宋体" w:hint="eastAsia"/>
                <w:spacing w:val="-17"/>
              </w:rPr>
              <w:t xml:space="preserve">    被</w:t>
            </w:r>
            <w:r>
              <w:rPr>
                <w:rFonts w:ascii="宋体" w:eastAsia="宋体" w:hAnsi="宋体" w:cs="宋体"/>
                <w:spacing w:val="-17"/>
              </w:rPr>
              <w:t>许</w:t>
            </w:r>
            <w:r>
              <w:rPr>
                <w:rFonts w:ascii="宋体" w:eastAsia="宋体" w:hAnsi="宋体" w:hint="eastAsia"/>
                <w:spacing w:val="-17"/>
              </w:rPr>
              <w:t>可方在授</w:t>
            </w:r>
            <w:r>
              <w:rPr>
                <w:rFonts w:ascii="宋体" w:eastAsia="宋体" w:hAnsi="宋体" w:cs="宋体"/>
                <w:spacing w:val="-17"/>
              </w:rPr>
              <w:t>权</w:t>
            </w:r>
            <w:r>
              <w:rPr>
                <w:rFonts w:ascii="宋体" w:eastAsia="宋体" w:hAnsi="宋体" w:cs="MS Mincho"/>
                <w:spacing w:val="-17"/>
              </w:rPr>
              <w:t>区</w:t>
            </w:r>
            <w:r>
              <w:rPr>
                <w:rFonts w:ascii="宋体" w:eastAsia="宋体" w:hAnsi="宋体" w:hint="eastAsia"/>
                <w:spacing w:val="-17"/>
              </w:rPr>
              <w:t>域</w:t>
            </w:r>
            <w:r>
              <w:rPr>
                <w:rFonts w:ascii="宋体" w:eastAsia="宋体" w:hAnsi="宋体" w:cs="MS Mincho"/>
                <w:spacing w:val="-17"/>
              </w:rPr>
              <w:t>内</w:t>
            </w:r>
            <w:r>
              <w:rPr>
                <w:rFonts w:ascii="宋体" w:eastAsia="宋体" w:hAnsi="宋体" w:cs="宋体"/>
                <w:spacing w:val="-17"/>
              </w:rPr>
              <w:t>对许</w:t>
            </w:r>
            <w:r>
              <w:rPr>
                <w:rFonts w:ascii="宋体" w:eastAsia="宋体" w:hAnsi="宋体" w:cs="MS Mincho" w:hint="eastAsia"/>
                <w:spacing w:val="-17"/>
              </w:rPr>
              <w:t>可</w:t>
            </w:r>
            <w:r>
              <w:rPr>
                <w:rFonts w:ascii="宋体" w:eastAsia="宋体" w:hAnsi="宋体" w:cs="宋体"/>
                <w:spacing w:val="-17"/>
              </w:rPr>
              <w:t>产</w:t>
            </w:r>
            <w:r>
              <w:rPr>
                <w:rFonts w:ascii="宋体" w:eastAsia="宋体" w:hAnsi="宋体" w:cs="MS Mincho" w:hint="eastAsia"/>
                <w:spacing w:val="-17"/>
              </w:rPr>
              <w:t>品</w:t>
            </w:r>
            <w:r>
              <w:rPr>
                <w:rFonts w:ascii="宋体" w:eastAsia="宋体" w:hAnsi="宋体" w:cs="宋体"/>
                <w:spacing w:val="-17"/>
              </w:rPr>
              <w:t>进</w:t>
            </w:r>
            <w:r>
              <w:rPr>
                <w:rFonts w:ascii="宋体" w:eastAsia="宋体" w:hAnsi="宋体" w:hint="eastAsia"/>
                <w:spacing w:val="-17"/>
              </w:rPr>
              <w:t>行</w:t>
            </w:r>
            <w:r>
              <w:rPr>
                <w:rFonts w:ascii="宋体" w:eastAsia="宋体" w:hAnsi="宋体" w:cs="宋体" w:hint="eastAsia"/>
                <w:spacing w:val="-17"/>
              </w:rPr>
              <w:t>分销出售、销售及宣传的渠道（以下称“</w:t>
            </w:r>
            <w:r>
              <w:rPr>
                <w:rFonts w:ascii="宋体" w:eastAsia="宋体" w:hAnsi="宋体" w:cs="宋体" w:hint="eastAsia"/>
                <w:b/>
                <w:spacing w:val="-17"/>
              </w:rPr>
              <w:t>批准渠道</w:t>
            </w:r>
            <w:r>
              <w:rPr>
                <w:rFonts w:ascii="宋体" w:eastAsia="宋体" w:hAnsi="宋体" w:cs="宋体" w:hint="eastAsia"/>
                <w:spacing w:val="-17"/>
              </w:rPr>
              <w:t>”）为：</w:t>
            </w:r>
          </w:p>
          <w:p w14:paraId="52416BDB" w14:textId="77777777" w:rsidR="00187A95" w:rsidRDefault="00B12307">
            <w:pPr>
              <w:spacing w:line="276" w:lineRule="auto"/>
              <w:ind w:left="450"/>
              <w:rPr>
                <w:rFonts w:ascii="宋体" w:eastAsia="宋体" w:hAnsi="宋体"/>
                <w:spacing w:val="-17"/>
              </w:rPr>
            </w:pPr>
            <w:r>
              <w:rPr>
                <w:rFonts w:ascii="宋体" w:eastAsia="宋体" w:hAnsi="宋体" w:hint="eastAsia"/>
                <w:spacing w:val="-17"/>
                <w:highlight w:val="yellow"/>
              </w:rPr>
              <w:t>高端商场，大型超市，精品店，创意产品店，生活时尚店和线上平台</w:t>
            </w:r>
          </w:p>
          <w:p w14:paraId="32D39078" w14:textId="77777777" w:rsidR="00187A95" w:rsidRDefault="00187A95">
            <w:pPr>
              <w:autoSpaceDE w:val="0"/>
              <w:autoSpaceDN w:val="0"/>
              <w:rPr>
                <w:rFonts w:ascii="宋体" w:eastAsia="宋体" w:hAnsi="宋体"/>
                <w:spacing w:val="-17"/>
              </w:rPr>
            </w:pPr>
          </w:p>
        </w:tc>
      </w:tr>
      <w:tr w:rsidR="00187A95" w14:paraId="0111FCCB"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0F7B061B"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t>授权区域</w:t>
            </w:r>
          </w:p>
        </w:tc>
        <w:tc>
          <w:tcPr>
            <w:tcW w:w="64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6002A" w14:textId="77777777" w:rsidR="00187A95" w:rsidRDefault="00B12307">
            <w:pPr>
              <w:spacing w:line="276" w:lineRule="auto"/>
              <w:ind w:left="450"/>
              <w:rPr>
                <w:rFonts w:ascii="宋体" w:eastAsia="宋体" w:hAnsi="宋体"/>
                <w:spacing w:val="-17"/>
              </w:rPr>
            </w:pPr>
            <w:commentRangeStart w:id="8"/>
            <w:r>
              <w:rPr>
                <w:rFonts w:ascii="宋体" w:eastAsia="宋体" w:hAnsi="宋体" w:hint="eastAsia"/>
                <w:spacing w:val="-17"/>
              </w:rPr>
              <w:t xml:space="preserve">中国大陆 </w:t>
            </w:r>
            <w:r>
              <w:rPr>
                <w:rFonts w:ascii="宋体" w:eastAsia="宋体" w:hAnsi="宋体"/>
                <w:spacing w:val="-17"/>
              </w:rPr>
              <w:t>(</w:t>
            </w:r>
            <w:r>
              <w:rPr>
                <w:rFonts w:ascii="宋体" w:eastAsia="宋体" w:hAnsi="宋体" w:hint="eastAsia"/>
                <w:spacing w:val="-17"/>
              </w:rPr>
              <w:t>以下</w:t>
            </w:r>
            <w:r>
              <w:rPr>
                <w:rFonts w:ascii="宋体" w:eastAsia="宋体" w:hAnsi="宋体" w:cs="MS Mincho"/>
                <w:spacing w:val="-17"/>
              </w:rPr>
              <w:t>称</w:t>
            </w:r>
            <w:r>
              <w:rPr>
                <w:rFonts w:ascii="宋体" w:eastAsia="宋体" w:hAnsi="宋体" w:hint="eastAsia"/>
                <w:spacing w:val="-17"/>
              </w:rPr>
              <w:t>“</w:t>
            </w:r>
            <w:r>
              <w:rPr>
                <w:rFonts w:ascii="宋体" w:eastAsia="宋体" w:hAnsi="宋体" w:hint="eastAsia"/>
                <w:b/>
                <w:spacing w:val="-17"/>
              </w:rPr>
              <w:t>授</w:t>
            </w:r>
            <w:r>
              <w:rPr>
                <w:rFonts w:ascii="宋体" w:eastAsia="宋体" w:hAnsi="宋体" w:cs="宋体"/>
                <w:b/>
                <w:spacing w:val="-17"/>
              </w:rPr>
              <w:t>权</w:t>
            </w:r>
            <w:r>
              <w:rPr>
                <w:rFonts w:ascii="宋体" w:eastAsia="宋体" w:hAnsi="宋体" w:cs="MS Mincho"/>
                <w:b/>
                <w:spacing w:val="-17"/>
              </w:rPr>
              <w:t>区</w:t>
            </w:r>
            <w:r>
              <w:rPr>
                <w:rFonts w:ascii="宋体" w:eastAsia="宋体" w:hAnsi="宋体" w:hint="eastAsia"/>
                <w:b/>
                <w:spacing w:val="-17"/>
              </w:rPr>
              <w:t>域</w:t>
            </w:r>
            <w:r>
              <w:rPr>
                <w:rFonts w:ascii="宋体" w:eastAsia="宋体" w:hAnsi="宋体" w:hint="eastAsia"/>
                <w:spacing w:val="-17"/>
              </w:rPr>
              <w:t>”</w:t>
            </w:r>
            <w:r>
              <w:rPr>
                <w:rFonts w:ascii="宋体" w:eastAsia="宋体" w:hAnsi="宋体"/>
                <w:spacing w:val="-17"/>
              </w:rPr>
              <w:t>)</w:t>
            </w:r>
            <w:commentRangeEnd w:id="8"/>
            <w:r w:rsidR="007B1D51">
              <w:rPr>
                <w:rStyle w:val="ad"/>
              </w:rPr>
              <w:commentReference w:id="8"/>
            </w:r>
          </w:p>
          <w:p w14:paraId="64613A99" w14:textId="77777777" w:rsidR="00187A95" w:rsidRDefault="00187A95">
            <w:pPr>
              <w:spacing w:line="276" w:lineRule="auto"/>
              <w:ind w:left="450"/>
              <w:rPr>
                <w:rFonts w:ascii="宋体" w:eastAsia="宋体" w:hAnsi="宋体"/>
                <w:spacing w:val="-17"/>
              </w:rPr>
            </w:pPr>
          </w:p>
        </w:tc>
      </w:tr>
      <w:tr w:rsidR="00187A95" w14:paraId="0EB5390B"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2A1B98DE" w14:textId="77777777" w:rsidR="00187A95" w:rsidRDefault="00B12307">
            <w:pPr>
              <w:pStyle w:val="RNNum"/>
              <w:jc w:val="both"/>
              <w:rPr>
                <w:rFonts w:ascii="宋体" w:eastAsia="宋体" w:hAnsi="宋体"/>
                <w:b/>
                <w:kern w:val="2"/>
                <w:lang w:eastAsia="ko-KR"/>
              </w:rPr>
            </w:pPr>
            <w:commentRangeStart w:id="9"/>
            <w:r>
              <w:rPr>
                <w:rFonts w:ascii="宋体" w:eastAsia="宋体" w:hAnsi="宋体" w:cs="宋体" w:hint="eastAsia"/>
                <w:b/>
                <w:color w:val="000000" w:themeColor="text1"/>
                <w:kern w:val="2"/>
                <w:lang w:eastAsia="zh-CN"/>
              </w:rPr>
              <w:t>专利使用</w:t>
            </w:r>
            <w:r>
              <w:rPr>
                <w:rFonts w:ascii="宋体" w:eastAsia="宋体" w:hAnsi="宋体" w:cs="宋体" w:hint="eastAsia"/>
                <w:b/>
                <w:kern w:val="2"/>
                <w:lang w:eastAsia="zh-CN"/>
              </w:rPr>
              <w:t>提成</w:t>
            </w:r>
            <w:r>
              <w:rPr>
                <w:rFonts w:ascii="宋体" w:eastAsia="宋体" w:hAnsi="宋体" w:cs="宋体"/>
                <w:b/>
                <w:kern w:val="2"/>
                <w:lang w:eastAsia="zh-CN"/>
              </w:rPr>
              <w:t>费</w:t>
            </w:r>
            <w:commentRangeEnd w:id="9"/>
            <w:r w:rsidR="00DA0D2F">
              <w:rPr>
                <w:rStyle w:val="ad"/>
                <w:rFonts w:asciiTheme="minorHAnsi" w:eastAsiaTheme="minorEastAsia" w:hAnsiTheme="minorHAnsi" w:cstheme="minorBidi"/>
                <w:kern w:val="2"/>
                <w:lang w:eastAsia="zh-CN"/>
              </w:rPr>
              <w:commentReference w:id="9"/>
            </w:r>
          </w:p>
        </w:tc>
        <w:tc>
          <w:tcPr>
            <w:tcW w:w="64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43B10" w14:textId="77777777" w:rsidR="00187A95" w:rsidRDefault="00B12307">
            <w:pPr>
              <w:autoSpaceDE w:val="0"/>
              <w:autoSpaceDN w:val="0"/>
              <w:ind w:left="360"/>
              <w:rPr>
                <w:rFonts w:ascii="宋体" w:eastAsia="宋体" w:hAnsi="宋体"/>
                <w:color w:val="000000" w:themeColor="text1"/>
              </w:rPr>
            </w:pPr>
            <w:r>
              <w:rPr>
                <w:rFonts w:ascii="宋体" w:eastAsia="宋体" w:hAnsi="宋体" w:cs="MS Mincho" w:hint="eastAsia"/>
                <w:color w:val="000000" w:themeColor="text1"/>
              </w:rPr>
              <w:t>专利使用提成</w:t>
            </w:r>
            <w:r>
              <w:rPr>
                <w:rFonts w:ascii="宋体" w:eastAsia="宋体" w:hAnsi="宋体" w:cs="宋体"/>
                <w:color w:val="000000" w:themeColor="text1"/>
              </w:rPr>
              <w:t>费应</w:t>
            </w:r>
            <w:r>
              <w:rPr>
                <w:rFonts w:ascii="宋体" w:eastAsia="宋体" w:hAnsi="宋体" w:cs="宋体" w:hint="eastAsia"/>
                <w:color w:val="000000" w:themeColor="text1"/>
              </w:rPr>
              <w:t>基于</w:t>
            </w:r>
            <w:r>
              <w:rPr>
                <w:rFonts w:ascii="宋体" w:eastAsia="宋体" w:hAnsi="宋体" w:hint="eastAsia"/>
                <w:color w:val="000000" w:themeColor="text1"/>
              </w:rPr>
              <w:t>以下方式</w:t>
            </w:r>
            <w:r>
              <w:rPr>
                <w:rFonts w:ascii="宋体" w:eastAsia="宋体" w:hAnsi="宋体" w:cs="宋体"/>
                <w:color w:val="000000" w:themeColor="text1"/>
              </w:rPr>
              <w:t>计</w:t>
            </w:r>
            <w:r>
              <w:rPr>
                <w:rFonts w:ascii="宋体" w:eastAsia="宋体" w:hAnsi="宋体" w:hint="eastAsia"/>
                <w:color w:val="000000" w:themeColor="text1"/>
              </w:rPr>
              <w:t>算：</w:t>
            </w:r>
          </w:p>
          <w:p w14:paraId="261AC5EB" w14:textId="77777777" w:rsidR="00187A95" w:rsidRDefault="00187A95">
            <w:pPr>
              <w:autoSpaceDE w:val="0"/>
              <w:autoSpaceDN w:val="0"/>
              <w:ind w:left="360"/>
              <w:rPr>
                <w:rFonts w:ascii="宋体" w:eastAsia="宋体" w:hAnsi="宋体"/>
                <w:color w:val="000000" w:themeColor="text1"/>
              </w:rPr>
            </w:pPr>
          </w:p>
          <w:p w14:paraId="6C279638" w14:textId="77777777" w:rsidR="00187A95" w:rsidRDefault="00B12307">
            <w:pPr>
              <w:autoSpaceDE w:val="0"/>
              <w:autoSpaceDN w:val="0"/>
              <w:ind w:left="360"/>
              <w:rPr>
                <w:rFonts w:ascii="宋体" w:eastAsia="宋体" w:hAnsi="宋体"/>
                <w:i/>
                <w:color w:val="000000" w:themeColor="text1"/>
                <w:highlight w:val="yellow"/>
              </w:rPr>
            </w:pPr>
            <w:r>
              <w:rPr>
                <w:rFonts w:ascii="宋体" w:eastAsia="宋体" w:hAnsi="宋体" w:hint="eastAsia"/>
                <w:i/>
                <w:color w:val="000000" w:themeColor="text1"/>
                <w:highlight w:val="yellow"/>
              </w:rPr>
              <w:t xml:space="preserve">15% </w:t>
            </w:r>
            <w:r>
              <w:rPr>
                <w:rFonts w:ascii="宋体" w:eastAsia="宋体" w:hAnsi="宋体" w:hint="eastAsia"/>
                <w:i/>
                <w:color w:val="000000" w:themeColor="text1"/>
              </w:rPr>
              <w:t>基于本协议项下所生产的许可产品的</w:t>
            </w:r>
            <w:r>
              <w:rPr>
                <w:rFonts w:ascii="宋体" w:eastAsia="宋体" w:hAnsi="宋体" w:hint="eastAsia"/>
                <w:i/>
                <w:color w:val="000000" w:themeColor="text1"/>
                <w:highlight w:val="yellow"/>
              </w:rPr>
              <w:t>批发价。</w:t>
            </w:r>
          </w:p>
          <w:p w14:paraId="45BAD7FB" w14:textId="77777777" w:rsidR="00187A95" w:rsidRDefault="00187A95">
            <w:pPr>
              <w:autoSpaceDE w:val="0"/>
              <w:autoSpaceDN w:val="0"/>
              <w:ind w:left="360"/>
              <w:rPr>
                <w:rFonts w:ascii="宋体" w:eastAsia="宋体" w:hAnsi="宋体"/>
                <w:i/>
                <w:color w:val="000000" w:themeColor="text1"/>
                <w:highlight w:val="yellow"/>
              </w:rPr>
            </w:pPr>
          </w:p>
          <w:p w14:paraId="2BFC98EB" w14:textId="77777777" w:rsidR="00187A95" w:rsidRDefault="00187A95">
            <w:pPr>
              <w:autoSpaceDE w:val="0"/>
              <w:autoSpaceDN w:val="0"/>
              <w:ind w:left="360"/>
              <w:rPr>
                <w:rFonts w:ascii="宋体" w:eastAsia="宋体" w:hAnsi="宋体"/>
                <w:b/>
                <w:color w:val="000000" w:themeColor="text1"/>
              </w:rPr>
            </w:pPr>
          </w:p>
          <w:p w14:paraId="148335F5" w14:textId="77777777" w:rsidR="00187A95" w:rsidRDefault="00B12307">
            <w:pPr>
              <w:autoSpaceDE w:val="0"/>
              <w:autoSpaceDN w:val="0"/>
              <w:ind w:left="360"/>
              <w:rPr>
                <w:rFonts w:ascii="宋体" w:eastAsia="宋体" w:hAnsi="宋体"/>
                <w:b/>
                <w:color w:val="000000" w:themeColor="text1"/>
              </w:rPr>
            </w:pPr>
            <w:r>
              <w:rPr>
                <w:rFonts w:ascii="宋体" w:eastAsia="宋体" w:hAnsi="宋体" w:cs="MS Mincho" w:hint="eastAsia"/>
                <w:b/>
                <w:color w:val="000000" w:themeColor="text1"/>
              </w:rPr>
              <w:t>*专利使用提成</w:t>
            </w:r>
            <w:r>
              <w:rPr>
                <w:rFonts w:ascii="宋体" w:eastAsia="宋体" w:hAnsi="宋体" w:cs="宋体"/>
                <w:b/>
                <w:color w:val="000000" w:themeColor="text1"/>
              </w:rPr>
              <w:t>费应</w:t>
            </w:r>
            <w:r>
              <w:rPr>
                <w:rFonts w:ascii="宋体" w:eastAsia="宋体" w:hAnsi="宋体" w:hint="eastAsia"/>
                <w:b/>
                <w:color w:val="000000" w:themeColor="text1"/>
              </w:rPr>
              <w:t>按照如下公式</w:t>
            </w:r>
            <w:r>
              <w:rPr>
                <w:rFonts w:ascii="宋体" w:eastAsia="宋体" w:hAnsi="宋体" w:cs="宋体"/>
                <w:b/>
                <w:color w:val="000000" w:themeColor="text1"/>
              </w:rPr>
              <w:t>计</w:t>
            </w:r>
            <w:r>
              <w:rPr>
                <w:rFonts w:ascii="宋体" w:eastAsia="宋体" w:hAnsi="宋体" w:hint="eastAsia"/>
                <w:b/>
                <w:color w:val="000000" w:themeColor="text1"/>
              </w:rPr>
              <w:t>算：</w:t>
            </w:r>
          </w:p>
          <w:p w14:paraId="08B9AF88" w14:textId="77777777" w:rsidR="00187A95" w:rsidRDefault="00B12307">
            <w:pPr>
              <w:autoSpaceDE w:val="0"/>
              <w:autoSpaceDN w:val="0"/>
              <w:rPr>
                <w:rFonts w:ascii="宋体" w:eastAsia="宋体" w:hAnsi="宋体" w:cs="宋体"/>
                <w:b/>
              </w:rPr>
            </w:pPr>
            <w:r>
              <w:rPr>
                <w:rFonts w:ascii="宋体" w:eastAsia="宋体" w:hAnsi="宋体" w:cs="MS Mincho" w:hint="eastAsia"/>
                <w:b/>
                <w:color w:val="000000" w:themeColor="text1"/>
              </w:rPr>
              <w:t xml:space="preserve">    专利使用提</w:t>
            </w:r>
            <w:r>
              <w:rPr>
                <w:rFonts w:ascii="宋体" w:eastAsia="宋体" w:hAnsi="宋体" w:cs="MS Mincho" w:hint="eastAsia"/>
                <w:b/>
              </w:rPr>
              <w:t>成</w:t>
            </w:r>
            <w:r>
              <w:rPr>
                <w:rFonts w:ascii="宋体" w:eastAsia="宋体" w:hAnsi="宋体" w:cs="宋体"/>
                <w:b/>
              </w:rPr>
              <w:t>费</w:t>
            </w:r>
            <w:r>
              <w:rPr>
                <w:rFonts w:ascii="宋体" w:eastAsia="宋体" w:hAnsi="宋体" w:cs="MS Mincho" w:hint="eastAsia"/>
                <w:b/>
              </w:rPr>
              <w:t>=</w:t>
            </w:r>
            <w:commentRangeStart w:id="10"/>
            <w:r>
              <w:rPr>
                <w:rFonts w:ascii="宋体" w:eastAsia="宋体" w:hAnsi="宋体" w:cs="宋体"/>
                <w:b/>
              </w:rPr>
              <w:t>许</w:t>
            </w:r>
            <w:r>
              <w:rPr>
                <w:rFonts w:ascii="宋体" w:eastAsia="宋体" w:hAnsi="宋体" w:cs="MS Mincho" w:hint="eastAsia"/>
                <w:b/>
              </w:rPr>
              <w:t>可</w:t>
            </w:r>
            <w:r>
              <w:rPr>
                <w:rFonts w:ascii="宋体" w:eastAsia="宋体" w:hAnsi="宋体" w:cs="宋体"/>
                <w:b/>
              </w:rPr>
              <w:t>产</w:t>
            </w:r>
            <w:r>
              <w:rPr>
                <w:rFonts w:ascii="宋体" w:eastAsia="宋体" w:hAnsi="宋体" w:cs="MS Mincho" w:hint="eastAsia"/>
                <w:b/>
              </w:rPr>
              <w:t>品的零批</w:t>
            </w:r>
            <w:r>
              <w:rPr>
                <w:rFonts w:ascii="宋体" w:eastAsia="宋体" w:hAnsi="宋体" w:cs="宋体"/>
                <w:b/>
              </w:rPr>
              <w:t>发</w:t>
            </w:r>
            <w:ins w:id="11" w:author="胡" w:date="2018-01-25T21:13:00Z">
              <w:r>
                <w:rPr>
                  <w:rFonts w:ascii="宋体" w:eastAsia="宋体" w:hAnsi="宋体" w:cs="宋体" w:hint="eastAsia"/>
                  <w:b/>
                </w:rPr>
                <w:t>价</w:t>
              </w:r>
            </w:ins>
            <w:commentRangeEnd w:id="10"/>
            <w:r w:rsidR="007B1D51">
              <w:rPr>
                <w:rStyle w:val="ad"/>
              </w:rPr>
              <w:commentReference w:id="10"/>
            </w:r>
            <w:r>
              <w:rPr>
                <w:rFonts w:ascii="宋体" w:eastAsia="宋体" w:hAnsi="宋体" w:cs="MS Mincho" w:hint="eastAsia"/>
                <w:b/>
              </w:rPr>
              <w:t xml:space="preserve"> x被</w:t>
            </w:r>
            <w:r>
              <w:rPr>
                <w:rFonts w:ascii="宋体" w:eastAsia="宋体" w:hAnsi="宋体" w:cs="宋体"/>
                <w:b/>
              </w:rPr>
              <w:t>许</w:t>
            </w:r>
            <w:r>
              <w:rPr>
                <w:rFonts w:ascii="宋体" w:eastAsia="宋体" w:hAnsi="宋体" w:cs="MS Mincho" w:hint="eastAsia"/>
                <w:b/>
              </w:rPr>
              <w:t>可方所生</w:t>
            </w:r>
            <w:r>
              <w:rPr>
                <w:rFonts w:ascii="宋体" w:eastAsia="宋体" w:hAnsi="宋体" w:cs="宋体"/>
                <w:b/>
              </w:rPr>
              <w:t>产</w:t>
            </w:r>
            <w:r>
              <w:rPr>
                <w:rFonts w:ascii="宋体" w:eastAsia="宋体" w:hAnsi="宋体" w:cs="MS Mincho" w:hint="eastAsia"/>
                <w:b/>
              </w:rPr>
              <w:t>的</w:t>
            </w:r>
            <w:r>
              <w:rPr>
                <w:rFonts w:ascii="宋体" w:eastAsia="宋体" w:hAnsi="宋体" w:cs="宋体"/>
                <w:b/>
              </w:rPr>
              <w:t>许</w:t>
            </w:r>
            <w:r>
              <w:rPr>
                <w:rFonts w:ascii="宋体" w:eastAsia="宋体" w:hAnsi="宋体" w:cs="MS Mincho" w:hint="eastAsia"/>
                <w:b/>
              </w:rPr>
              <w:t>可</w:t>
            </w:r>
            <w:r>
              <w:rPr>
                <w:rFonts w:ascii="宋体" w:eastAsia="宋体" w:hAnsi="宋体" w:cs="宋体"/>
                <w:b/>
              </w:rPr>
              <w:t>产</w:t>
            </w:r>
            <w:r>
              <w:rPr>
                <w:rFonts w:ascii="宋体" w:eastAsia="宋体" w:hAnsi="宋体" w:cs="MS Mincho" w:hint="eastAsia"/>
                <w:b/>
              </w:rPr>
              <w:t>品的数量x15%</w:t>
            </w:r>
          </w:p>
          <w:p w14:paraId="568F985F" w14:textId="77777777" w:rsidR="00187A95" w:rsidRDefault="00187A95">
            <w:pPr>
              <w:autoSpaceDE w:val="0"/>
              <w:autoSpaceDN w:val="0"/>
              <w:ind w:leftChars="250" w:left="600"/>
              <w:rPr>
                <w:rFonts w:ascii="宋体" w:eastAsia="宋体" w:hAnsi="宋体"/>
                <w:b/>
              </w:rPr>
            </w:pPr>
          </w:p>
          <w:p w14:paraId="5DD5558B" w14:textId="77777777" w:rsidR="00187A95" w:rsidRDefault="00B12307">
            <w:pPr>
              <w:autoSpaceDE w:val="0"/>
              <w:autoSpaceDN w:val="0"/>
              <w:ind w:left="360"/>
              <w:rPr>
                <w:rFonts w:ascii="宋体" w:eastAsia="宋体" w:hAnsi="宋体"/>
              </w:rPr>
            </w:pPr>
            <w:r>
              <w:rPr>
                <w:rFonts w:ascii="宋体" w:eastAsia="宋体" w:hAnsi="宋体" w:cs="MS Mincho" w:hint="eastAsia"/>
              </w:rPr>
              <w:t>*提成</w:t>
            </w:r>
            <w:r>
              <w:rPr>
                <w:rFonts w:ascii="宋体" w:eastAsia="宋体" w:hAnsi="宋体" w:cs="宋体"/>
              </w:rPr>
              <w:t>费应</w:t>
            </w:r>
            <w:r>
              <w:rPr>
                <w:rFonts w:ascii="宋体" w:eastAsia="宋体" w:hAnsi="宋体" w:cs="MS Mincho" w:hint="eastAsia"/>
              </w:rPr>
              <w:t>于</w:t>
            </w:r>
            <w:r>
              <w:rPr>
                <w:rFonts w:ascii="宋体" w:eastAsia="宋体" w:hAnsi="宋体" w:cs="宋体" w:hint="eastAsia"/>
              </w:rPr>
              <w:t>提成费累计总额超过最低保证金时支付（仅支付超出部分）。</w:t>
            </w:r>
          </w:p>
          <w:p w14:paraId="5C3F97F3" w14:textId="77777777" w:rsidR="00187A95" w:rsidRDefault="00187A95">
            <w:pPr>
              <w:autoSpaceDE w:val="0"/>
              <w:autoSpaceDN w:val="0"/>
              <w:ind w:left="360"/>
              <w:rPr>
                <w:rFonts w:ascii="宋体" w:eastAsia="宋体" w:hAnsi="宋体"/>
              </w:rPr>
            </w:pPr>
          </w:p>
        </w:tc>
      </w:tr>
      <w:tr w:rsidR="00187A95" w14:paraId="39DADE03"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595A26D3"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t>最低保证金</w:t>
            </w:r>
          </w:p>
        </w:tc>
        <w:tc>
          <w:tcPr>
            <w:tcW w:w="64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903F98" w14:textId="77777777" w:rsidR="00187A95" w:rsidRDefault="00B12307">
            <w:pPr>
              <w:autoSpaceDE w:val="0"/>
              <w:autoSpaceDN w:val="0"/>
              <w:ind w:left="360"/>
              <w:rPr>
                <w:rFonts w:ascii="宋体" w:eastAsia="宋体" w:hAnsi="宋体"/>
              </w:rPr>
            </w:pPr>
            <w:r>
              <w:rPr>
                <w:rFonts w:ascii="宋体" w:eastAsia="宋体" w:hAnsi="宋体" w:hint="eastAsia"/>
                <w:i/>
                <w:highlight w:val="yellow"/>
              </w:rPr>
              <w:t>USD</w:t>
            </w:r>
            <w:r>
              <w:rPr>
                <w:rFonts w:ascii="宋体" w:eastAsia="宋体" w:hAnsi="宋体"/>
                <w:i/>
              </w:rPr>
              <w:t xml:space="preserve"> </w:t>
            </w:r>
            <w:del w:id="12" w:author="Administrator" w:date="2018-01-04T12:22:00Z">
              <w:r>
                <w:rPr>
                  <w:rFonts w:ascii="宋体" w:eastAsia="宋体" w:hAnsi="宋体" w:hint="eastAsia"/>
                  <w:i/>
                  <w:highlight w:val="yellow"/>
                </w:rPr>
                <w:delText>380</w:delText>
              </w:r>
            </w:del>
            <w:ins w:id="13" w:author="Administrator" w:date="2018-01-04T12:22:00Z">
              <w:r>
                <w:rPr>
                  <w:rFonts w:ascii="宋体" w:eastAsia="宋体" w:hAnsi="宋体" w:hint="eastAsia"/>
                  <w:i/>
                  <w:highlight w:val="yellow"/>
                </w:rPr>
                <w:t>350</w:t>
              </w:r>
            </w:ins>
            <w:r>
              <w:rPr>
                <w:rFonts w:ascii="宋体" w:eastAsia="宋体" w:hAnsi="宋体" w:hint="eastAsia"/>
                <w:i/>
                <w:highlight w:val="yellow"/>
              </w:rPr>
              <w:t>，000</w:t>
            </w:r>
            <w:r>
              <w:rPr>
                <w:rFonts w:ascii="宋体" w:eastAsia="宋体" w:hAnsi="宋体" w:hint="eastAsia"/>
              </w:rPr>
              <w:t>(不包含增值税)应于</w:t>
            </w:r>
            <w:commentRangeStart w:id="14"/>
            <w:r>
              <w:rPr>
                <w:rFonts w:ascii="宋体" w:eastAsia="宋体" w:hAnsi="宋体" w:hint="eastAsia"/>
              </w:rPr>
              <w:t>发票</w:t>
            </w:r>
            <w:commentRangeEnd w:id="14"/>
            <w:r>
              <w:commentReference w:id="14"/>
            </w:r>
            <w:r>
              <w:rPr>
                <w:rFonts w:ascii="宋体" w:eastAsia="宋体" w:hAnsi="宋体" w:hint="eastAsia"/>
              </w:rPr>
              <w:t>开具日的</w:t>
            </w:r>
            <w:r>
              <w:rPr>
                <w:rFonts w:ascii="宋体" w:eastAsia="宋体" w:hAnsi="宋体" w:hint="eastAsia"/>
                <w:lang w:val="en-GB"/>
              </w:rPr>
              <w:t>十五</w:t>
            </w:r>
            <w:r>
              <w:rPr>
                <w:rFonts w:ascii="宋体" w:eastAsia="宋体" w:hAnsi="宋体" w:hint="eastAsia"/>
              </w:rPr>
              <w:t>（15</w:t>
            </w:r>
            <w:r>
              <w:rPr>
                <w:rFonts w:ascii="宋体" w:eastAsia="宋体" w:hAnsi="宋体"/>
              </w:rPr>
              <w:t>）</w:t>
            </w:r>
            <w:r>
              <w:rPr>
                <w:rFonts w:ascii="宋体" w:eastAsia="宋体" w:hAnsi="宋体" w:hint="eastAsia"/>
              </w:rPr>
              <w:t xml:space="preserve">日内支付。 </w:t>
            </w:r>
          </w:p>
        </w:tc>
      </w:tr>
      <w:tr w:rsidR="00187A95" w14:paraId="305C7154"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1C83F927"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t>付款频率</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14:paraId="0DF9FB67" w14:textId="77777777" w:rsidR="00187A95" w:rsidRDefault="00B12307">
            <w:pPr>
              <w:pStyle w:val="RBUBullets"/>
              <w:numPr>
                <w:ilvl w:val="0"/>
                <w:numId w:val="0"/>
              </w:numPr>
              <w:ind w:left="475"/>
              <w:rPr>
                <w:rFonts w:ascii="宋体" w:eastAsia="宋体" w:hAnsi="宋体" w:cs="宋体"/>
                <w:color w:val="000000" w:themeColor="text1"/>
                <w:kern w:val="2"/>
                <w:lang w:eastAsia="zh-CN"/>
              </w:rPr>
            </w:pPr>
            <w:r>
              <w:rPr>
                <w:rFonts w:ascii="宋体" w:eastAsia="宋体" w:hAnsi="宋体" w:hint="eastAsia"/>
                <w:kern w:val="2"/>
                <w:lang w:eastAsia="zh-CN"/>
              </w:rPr>
              <w:t>被</w:t>
            </w:r>
            <w:r>
              <w:rPr>
                <w:rFonts w:ascii="宋体" w:eastAsia="宋体" w:hAnsi="宋体" w:cs="宋体"/>
                <w:kern w:val="2"/>
                <w:lang w:eastAsia="zh-CN"/>
              </w:rPr>
              <w:t>许</w:t>
            </w:r>
            <w:r>
              <w:rPr>
                <w:rFonts w:ascii="宋体" w:eastAsia="宋体" w:hAnsi="宋体" w:hint="eastAsia"/>
                <w:kern w:val="2"/>
                <w:lang w:eastAsia="zh-CN"/>
              </w:rPr>
              <w:t>可方</w:t>
            </w:r>
            <w:r>
              <w:rPr>
                <w:rFonts w:ascii="宋体" w:eastAsia="宋体" w:hAnsi="宋体" w:cs="宋体"/>
                <w:kern w:val="2"/>
                <w:lang w:eastAsia="zh-CN"/>
              </w:rPr>
              <w:t>应</w:t>
            </w:r>
            <w:r>
              <w:rPr>
                <w:rFonts w:ascii="宋体" w:eastAsia="宋体" w:hAnsi="宋体" w:hint="eastAsia"/>
                <w:kern w:val="2"/>
                <w:lang w:eastAsia="zh-CN"/>
              </w:rPr>
              <w:t>于</w:t>
            </w:r>
            <w:r>
              <w:rPr>
                <w:rFonts w:ascii="宋体" w:eastAsia="宋体" w:hAnsi="宋体" w:cs="宋体" w:hint="eastAsia"/>
                <w:kern w:val="2"/>
                <w:lang w:eastAsia="zh-CN"/>
              </w:rPr>
              <w:t>当月结束后的第十五（15）日前提交有关</w:t>
            </w:r>
            <w:r>
              <w:rPr>
                <w:rFonts w:ascii="宋体" w:eastAsia="宋体" w:hAnsi="宋体" w:cs="宋体" w:hint="eastAsia"/>
                <w:color w:val="000000" w:themeColor="text1"/>
                <w:kern w:val="2"/>
                <w:lang w:eastAsia="zh-CN"/>
              </w:rPr>
              <w:t>专利使用</w:t>
            </w:r>
            <w:r>
              <w:rPr>
                <w:rFonts w:ascii="宋体" w:eastAsia="宋体" w:hAnsi="宋体" w:cs="宋体"/>
                <w:color w:val="000000" w:themeColor="text1"/>
                <w:kern w:val="2"/>
                <w:lang w:eastAsia="zh-CN"/>
              </w:rPr>
              <w:t>提成费</w:t>
            </w:r>
            <w:r>
              <w:rPr>
                <w:rFonts w:ascii="宋体" w:eastAsia="宋体" w:hAnsi="宋体" w:cs="宋体" w:hint="eastAsia"/>
                <w:color w:val="000000" w:themeColor="text1"/>
                <w:kern w:val="2"/>
                <w:lang w:eastAsia="zh-CN"/>
              </w:rPr>
              <w:t>的当月月度生产报告。</w:t>
            </w:r>
          </w:p>
          <w:p w14:paraId="4A2E54AA" w14:textId="77777777" w:rsidR="00187A95" w:rsidRDefault="00B12307">
            <w:pPr>
              <w:pStyle w:val="RBUBullets"/>
              <w:numPr>
                <w:ilvl w:val="0"/>
                <w:numId w:val="0"/>
              </w:numPr>
              <w:ind w:left="475"/>
              <w:rPr>
                <w:rFonts w:ascii="宋体" w:eastAsia="宋体" w:hAnsi="宋体" w:cs="宋体"/>
                <w:color w:val="000000" w:themeColor="text1"/>
                <w:kern w:val="2"/>
                <w:lang w:eastAsia="zh-CN"/>
              </w:rPr>
            </w:pPr>
            <w:r>
              <w:rPr>
                <w:rFonts w:ascii="宋体" w:eastAsia="宋体" w:hAnsi="宋体" w:cs="宋体" w:hint="eastAsia"/>
                <w:color w:val="000000" w:themeColor="text1"/>
                <w:kern w:val="2"/>
                <w:lang w:eastAsia="zh-CN"/>
              </w:rPr>
              <w:lastRenderedPageBreak/>
              <w:t>专利使用</w:t>
            </w:r>
            <w:r>
              <w:rPr>
                <w:rFonts w:ascii="宋体" w:eastAsia="宋体" w:hAnsi="宋体" w:cs="宋体"/>
                <w:color w:val="000000" w:themeColor="text1"/>
                <w:kern w:val="2"/>
                <w:lang w:eastAsia="zh-CN"/>
              </w:rPr>
              <w:t>提成费</w:t>
            </w:r>
            <w:r>
              <w:rPr>
                <w:rFonts w:ascii="宋体" w:eastAsia="宋体" w:hAnsi="宋体" w:cs="宋体" w:hint="eastAsia"/>
                <w:color w:val="000000" w:themeColor="text1"/>
                <w:kern w:val="2"/>
                <w:lang w:eastAsia="zh-CN"/>
              </w:rPr>
              <w:t>应按季度支付，于LINE</w:t>
            </w:r>
            <w:commentRangeStart w:id="15"/>
            <w:r>
              <w:rPr>
                <w:rFonts w:ascii="宋体" w:eastAsia="宋体" w:hAnsi="宋体" w:cs="宋体" w:hint="eastAsia"/>
                <w:color w:val="000000" w:themeColor="text1"/>
                <w:kern w:val="2"/>
                <w:lang w:eastAsia="zh-CN"/>
              </w:rPr>
              <w:t>开具发票</w:t>
            </w:r>
            <w:commentRangeEnd w:id="15"/>
            <w:r>
              <w:commentReference w:id="15"/>
            </w:r>
            <w:r>
              <w:rPr>
                <w:rFonts w:ascii="宋体" w:eastAsia="宋体" w:hAnsi="宋体" w:cs="宋体" w:hint="eastAsia"/>
                <w:color w:val="000000" w:themeColor="text1"/>
                <w:kern w:val="2"/>
                <w:lang w:eastAsia="zh-CN"/>
              </w:rPr>
              <w:t>当日起的十五（15）日内支付完毕。</w:t>
            </w:r>
          </w:p>
          <w:p w14:paraId="49B138A1" w14:textId="77777777" w:rsidR="00187A95" w:rsidRDefault="00B12307">
            <w:pPr>
              <w:pStyle w:val="RBUBullets"/>
              <w:numPr>
                <w:ilvl w:val="0"/>
                <w:numId w:val="0"/>
              </w:numPr>
              <w:ind w:left="475"/>
              <w:rPr>
                <w:rFonts w:ascii="宋体" w:eastAsia="宋体" w:hAnsi="宋体" w:cs="宋体"/>
                <w:color w:val="000000" w:themeColor="text1"/>
                <w:kern w:val="2"/>
                <w:lang w:eastAsia="zh-CN"/>
              </w:rPr>
            </w:pPr>
            <w:r>
              <w:rPr>
                <w:rFonts w:ascii="宋体" w:eastAsia="宋体" w:hAnsi="宋体" w:cs="宋体" w:hint="eastAsia"/>
                <w:color w:val="000000" w:themeColor="text1"/>
                <w:kern w:val="2"/>
                <w:lang w:eastAsia="zh-CN"/>
              </w:rPr>
              <w:t>*除非另有约定，费用均应以美元（USD</w:t>
            </w:r>
            <w:r>
              <w:rPr>
                <w:rFonts w:ascii="宋体" w:eastAsia="宋体" w:hAnsi="宋体" w:cs="宋体"/>
                <w:color w:val="000000" w:themeColor="text1"/>
                <w:kern w:val="2"/>
                <w:lang w:eastAsia="zh-CN"/>
              </w:rPr>
              <w:t>）</w:t>
            </w:r>
            <w:r>
              <w:rPr>
                <w:rFonts w:ascii="宋体" w:eastAsia="宋体" w:hAnsi="宋体" w:cs="宋体" w:hint="eastAsia"/>
                <w:color w:val="000000" w:themeColor="text1"/>
                <w:kern w:val="2"/>
                <w:lang w:eastAsia="zh-CN"/>
              </w:rPr>
              <w:t>支付。</w:t>
            </w:r>
          </w:p>
          <w:p w14:paraId="2ED654BA" w14:textId="77777777" w:rsidR="00187A95" w:rsidRDefault="00B12307">
            <w:pPr>
              <w:pStyle w:val="RBUBullets"/>
              <w:numPr>
                <w:ilvl w:val="0"/>
                <w:numId w:val="0"/>
              </w:numPr>
              <w:ind w:left="475"/>
              <w:rPr>
                <w:rFonts w:ascii="宋体" w:eastAsia="宋体" w:hAnsi="宋体" w:cs="宋体"/>
                <w:kern w:val="2"/>
                <w:lang w:eastAsia="zh-CN"/>
              </w:rPr>
            </w:pPr>
            <w:r>
              <w:rPr>
                <w:rFonts w:ascii="宋体" w:eastAsia="宋体" w:hAnsi="宋体" w:cs="宋体" w:hint="eastAsia"/>
                <w:color w:val="000000" w:themeColor="text1"/>
                <w:kern w:val="2"/>
                <w:lang w:eastAsia="zh-CN"/>
              </w:rPr>
              <w:t>*如专利使用</w:t>
            </w:r>
            <w:r>
              <w:rPr>
                <w:rFonts w:ascii="宋体" w:eastAsia="宋体" w:hAnsi="宋体" w:cs="宋体"/>
                <w:color w:val="000000" w:themeColor="text1"/>
                <w:kern w:val="2"/>
                <w:lang w:eastAsia="zh-CN"/>
              </w:rPr>
              <w:t>提成费</w:t>
            </w:r>
            <w:r>
              <w:rPr>
                <w:rFonts w:ascii="宋体" w:eastAsia="宋体" w:hAnsi="宋体" w:cs="宋体" w:hint="eastAsia"/>
                <w:color w:val="000000" w:themeColor="text1"/>
                <w:kern w:val="2"/>
                <w:lang w:eastAsia="zh-CN"/>
              </w:rPr>
              <w:t>是按照被许可</w:t>
            </w:r>
            <w:proofErr w:type="gramStart"/>
            <w:r>
              <w:rPr>
                <w:rFonts w:ascii="宋体" w:eastAsia="宋体" w:hAnsi="宋体" w:cs="宋体" w:hint="eastAsia"/>
                <w:color w:val="000000" w:themeColor="text1"/>
                <w:kern w:val="2"/>
                <w:lang w:eastAsia="zh-CN"/>
              </w:rPr>
              <w:t>方当地</w:t>
            </w:r>
            <w:proofErr w:type="gramEnd"/>
            <w:r>
              <w:rPr>
                <w:rFonts w:ascii="宋体" w:eastAsia="宋体" w:hAnsi="宋体" w:cs="宋体" w:hint="eastAsia"/>
                <w:color w:val="000000" w:themeColor="text1"/>
                <w:kern w:val="2"/>
                <w:lang w:eastAsia="zh-CN"/>
              </w:rPr>
              <w:t>货币计算的而非美元，在向LINE付款时应按照韩国银行当季最后一个银行工作日公布的平均汇率转换为美元予以支付。</w:t>
            </w:r>
          </w:p>
          <w:p w14:paraId="6F7D2E0C" w14:textId="77777777" w:rsidR="00187A95" w:rsidRDefault="00187A95">
            <w:pPr>
              <w:pStyle w:val="RBUBullets"/>
              <w:numPr>
                <w:ilvl w:val="0"/>
                <w:numId w:val="0"/>
              </w:numPr>
              <w:ind w:left="720" w:hanging="360"/>
              <w:rPr>
                <w:rFonts w:ascii="宋体" w:eastAsia="宋体" w:hAnsi="宋体"/>
                <w:kern w:val="2"/>
                <w:lang w:eastAsia="zh-CN"/>
              </w:rPr>
            </w:pPr>
          </w:p>
        </w:tc>
      </w:tr>
      <w:tr w:rsidR="00187A95" w14:paraId="7D2DA797" w14:textId="77777777">
        <w:trPr>
          <w:trHeight w:val="549"/>
        </w:trPr>
        <w:tc>
          <w:tcPr>
            <w:tcW w:w="2112" w:type="dxa"/>
            <w:tcBorders>
              <w:left w:val="single" w:sz="4" w:space="0" w:color="000000"/>
              <w:bottom w:val="single" w:sz="4" w:space="0" w:color="000000"/>
              <w:right w:val="single" w:sz="4" w:space="0" w:color="000000"/>
            </w:tcBorders>
            <w:shd w:val="clear" w:color="auto" w:fill="F2F2F2"/>
            <w:vAlign w:val="center"/>
          </w:tcPr>
          <w:p w14:paraId="65747DCD"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lastRenderedPageBreak/>
              <w:t>逾期付款罚金</w:t>
            </w:r>
          </w:p>
        </w:tc>
        <w:tc>
          <w:tcPr>
            <w:tcW w:w="64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B1CF4" w14:textId="77777777" w:rsidR="00187A95" w:rsidRDefault="00B12307">
            <w:pPr>
              <w:autoSpaceDE w:val="0"/>
              <w:autoSpaceDN w:val="0"/>
              <w:ind w:left="360"/>
              <w:rPr>
                <w:rFonts w:ascii="宋体" w:eastAsia="宋体" w:hAnsi="宋体"/>
              </w:rPr>
            </w:pPr>
            <w:r>
              <w:rPr>
                <w:rFonts w:ascii="宋体" w:eastAsia="宋体" w:hAnsi="宋体" w:hint="eastAsia"/>
                <w:spacing w:val="-17"/>
              </w:rPr>
              <w:t xml:space="preserve">15 </w:t>
            </w:r>
            <w:r>
              <w:rPr>
                <w:rFonts w:ascii="宋体" w:eastAsia="宋体" w:hAnsi="宋体"/>
              </w:rPr>
              <w:t>%</w:t>
            </w:r>
            <w:r>
              <w:rPr>
                <w:rFonts w:ascii="宋体" w:eastAsia="宋体" w:hAnsi="宋体" w:hint="eastAsia"/>
              </w:rPr>
              <w:t>/年</w:t>
            </w:r>
            <w:r>
              <w:rPr>
                <w:rFonts w:ascii="宋体" w:eastAsia="宋体" w:hAnsi="宋体"/>
              </w:rPr>
              <w:t xml:space="preserve"> （“</w:t>
            </w:r>
            <w:r>
              <w:rPr>
                <w:rFonts w:ascii="宋体" w:eastAsia="宋体" w:hAnsi="宋体" w:hint="eastAsia"/>
              </w:rPr>
              <w:t>逾期付款罚金利率</w:t>
            </w:r>
            <w:r>
              <w:rPr>
                <w:rFonts w:ascii="宋体" w:eastAsia="宋体" w:hAnsi="宋体"/>
                <w:lang w:val="en-GB"/>
              </w:rPr>
              <w:t>”</w:t>
            </w:r>
            <w:r>
              <w:rPr>
                <w:rFonts w:ascii="宋体" w:eastAsia="宋体" w:hAnsi="宋体"/>
              </w:rPr>
              <w:t>）</w:t>
            </w:r>
            <w:ins w:id="16" w:author="胡" w:date="2018-01-25T22:36:00Z">
              <w:r>
                <w:rPr>
                  <w:rFonts w:ascii="宋体" w:eastAsia="宋体" w:hAnsi="宋体" w:hint="eastAsia"/>
                </w:rPr>
                <w:t>，该等基数以被许可人应付</w:t>
              </w:r>
            </w:ins>
            <w:ins w:id="17" w:author="胡" w:date="2018-01-25T22:37:00Z">
              <w:r>
                <w:rPr>
                  <w:rFonts w:ascii="宋体" w:eastAsia="宋体" w:hAnsi="宋体" w:hint="eastAsia"/>
                </w:rPr>
                <w:t>未付金额为准</w:t>
              </w:r>
            </w:ins>
          </w:p>
          <w:p w14:paraId="6262A3AA" w14:textId="77777777" w:rsidR="00187A95" w:rsidRDefault="00187A95">
            <w:pPr>
              <w:autoSpaceDE w:val="0"/>
              <w:autoSpaceDN w:val="0"/>
              <w:ind w:left="360"/>
              <w:rPr>
                <w:rFonts w:ascii="宋体" w:eastAsia="宋体" w:hAnsi="宋体"/>
              </w:rPr>
            </w:pPr>
          </w:p>
        </w:tc>
      </w:tr>
      <w:tr w:rsidR="00187A95" w14:paraId="1052024E" w14:textId="77777777">
        <w:trPr>
          <w:trHeight w:val="549"/>
        </w:trPr>
        <w:tc>
          <w:tcPr>
            <w:tcW w:w="2112" w:type="dxa"/>
            <w:tcBorders>
              <w:left w:val="single" w:sz="4" w:space="0" w:color="000000"/>
              <w:right w:val="single" w:sz="4" w:space="0" w:color="000000"/>
            </w:tcBorders>
            <w:shd w:val="clear" w:color="auto" w:fill="F2F2F2"/>
            <w:vAlign w:val="center"/>
          </w:tcPr>
          <w:p w14:paraId="5B834F34"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t>协议期限</w:t>
            </w:r>
            <w:r>
              <w:rPr>
                <w:rFonts w:ascii="宋体" w:eastAsia="宋体" w:hAnsi="宋体"/>
                <w:b/>
                <w:kern w:val="2"/>
                <w:lang w:eastAsia="ko-KR"/>
              </w:rPr>
              <w:t xml:space="preserve"> </w:t>
            </w:r>
            <w:r>
              <w:rPr>
                <w:rFonts w:ascii="宋体" w:eastAsia="宋体" w:hAnsi="宋体"/>
                <w:b/>
                <w:kern w:val="2"/>
                <w:lang w:eastAsia="ko-KR"/>
              </w:rPr>
              <w:br/>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14:paraId="578267C3" w14:textId="77777777" w:rsidR="00187A95" w:rsidRDefault="00B12307">
            <w:pPr>
              <w:pStyle w:val="RBUBullets"/>
              <w:numPr>
                <w:ilvl w:val="0"/>
                <w:numId w:val="4"/>
              </w:numPr>
              <w:ind w:left="720"/>
              <w:jc w:val="both"/>
              <w:rPr>
                <w:rFonts w:ascii="宋体" w:eastAsia="宋体" w:hAnsi="宋体"/>
                <w:kern w:val="2"/>
                <w:lang w:eastAsia="ko-KR"/>
              </w:rPr>
            </w:pPr>
            <w:r>
              <w:rPr>
                <w:rFonts w:ascii="宋体" w:eastAsia="宋体" w:hAnsi="宋体" w:hint="eastAsia"/>
                <w:b/>
                <w:kern w:val="2"/>
                <w:lang w:eastAsia="zh-CN"/>
              </w:rPr>
              <w:t>起始日</w:t>
            </w:r>
            <w:r>
              <w:rPr>
                <w:rFonts w:ascii="宋体" w:eastAsia="宋体" w:hAnsi="宋体"/>
                <w:b/>
                <w:kern w:val="2"/>
                <w:lang w:eastAsia="ko-KR"/>
              </w:rPr>
              <w:t>:</w:t>
            </w:r>
            <w:r>
              <w:rPr>
                <w:rFonts w:ascii="宋体" w:eastAsia="宋体" w:hAnsi="宋体"/>
                <w:kern w:val="2"/>
                <w:lang w:eastAsia="ko-KR"/>
              </w:rPr>
              <w:t xml:space="preserve">  </w:t>
            </w:r>
            <w:r>
              <w:rPr>
                <w:rFonts w:ascii="宋体" w:eastAsia="宋体" w:hAnsi="宋体" w:hint="eastAsia"/>
                <w:kern w:val="2"/>
                <w:lang w:eastAsia="zh-CN"/>
              </w:rPr>
              <w:t>同生效日；和</w:t>
            </w:r>
          </w:p>
          <w:p w14:paraId="40D396EE" w14:textId="77777777" w:rsidR="00187A95" w:rsidRDefault="00B12307" w:rsidP="00187A95">
            <w:pPr>
              <w:pStyle w:val="RBUBullets"/>
              <w:numPr>
                <w:ilvl w:val="0"/>
                <w:numId w:val="4"/>
              </w:numPr>
              <w:ind w:left="720"/>
              <w:rPr>
                <w:rFonts w:ascii="宋体" w:eastAsia="宋体" w:hAnsi="宋体"/>
                <w:kern w:val="2"/>
                <w:lang w:eastAsia="ko-KR"/>
              </w:rPr>
              <w:pPrChange w:id="18" w:author="Administrator" w:date="2018-01-04T12:25:00Z">
                <w:pPr>
                  <w:pStyle w:val="RBUBullets"/>
                  <w:numPr>
                    <w:numId w:val="4"/>
                  </w:numPr>
                  <w:ind w:left="1440"/>
                </w:pPr>
              </w:pPrChange>
            </w:pPr>
            <w:r>
              <w:rPr>
                <w:rFonts w:ascii="宋体" w:eastAsia="宋体" w:hAnsi="宋体" w:hint="eastAsia"/>
                <w:b/>
                <w:kern w:val="2"/>
                <w:lang w:eastAsia="zh-CN"/>
              </w:rPr>
              <w:t>终止日</w:t>
            </w:r>
            <w:r>
              <w:rPr>
                <w:rFonts w:ascii="宋体" w:eastAsia="宋体" w:hAnsi="宋体"/>
                <w:b/>
                <w:kern w:val="2"/>
                <w:lang w:eastAsia="ko-KR"/>
              </w:rPr>
              <w:t>:</w:t>
            </w:r>
            <w:r>
              <w:rPr>
                <w:rFonts w:ascii="宋体" w:eastAsia="宋体" w:hAnsi="宋体"/>
                <w:kern w:val="2"/>
                <w:lang w:eastAsia="ko-KR"/>
              </w:rPr>
              <w:t xml:space="preserve"> </w:t>
            </w:r>
            <w:r>
              <w:rPr>
                <w:rFonts w:ascii="宋体" w:eastAsia="宋体" w:hAnsi="宋体" w:hint="eastAsia"/>
                <w:kern w:val="2"/>
                <w:highlight w:val="yellow"/>
                <w:lang w:eastAsia="zh-CN"/>
              </w:rPr>
              <w:t>【</w:t>
            </w:r>
            <w:del w:id="19" w:author="Administrator" w:date="2018-01-04T12:23:00Z">
              <w:r>
                <w:rPr>
                  <w:rFonts w:ascii="宋体" w:eastAsia="宋体" w:hAnsi="宋体" w:hint="eastAsia"/>
                  <w:kern w:val="2"/>
                  <w:highlight w:val="yellow"/>
                  <w:lang w:eastAsia="zh-CN"/>
                </w:rPr>
                <w:delText>12</w:delText>
              </w:r>
            </w:del>
            <w:ins w:id="20" w:author="Administrator" w:date="2018-01-04T12:23:00Z">
              <w:r>
                <w:rPr>
                  <w:rFonts w:ascii="宋体" w:eastAsia="宋体" w:hAnsi="宋体" w:hint="eastAsia"/>
                  <w:kern w:val="2"/>
                  <w:highlight w:val="yellow"/>
                  <w:lang w:eastAsia="zh-CN"/>
                </w:rPr>
                <w:t>3</w:t>
              </w:r>
            </w:ins>
            <w:r>
              <w:rPr>
                <w:rFonts w:ascii="宋体" w:eastAsia="宋体" w:hAnsi="宋体" w:hint="eastAsia"/>
                <w:kern w:val="2"/>
                <w:highlight w:val="yellow"/>
                <w:lang w:eastAsia="zh-CN"/>
              </w:rPr>
              <w:t>月/</w:t>
            </w:r>
            <w:del w:id="21" w:author="Administrator" w:date="2018-01-04T12:25:00Z">
              <w:r>
                <w:rPr>
                  <w:rFonts w:ascii="宋体" w:eastAsia="宋体" w:hAnsi="宋体" w:hint="eastAsia"/>
                  <w:kern w:val="2"/>
                  <w:highlight w:val="yellow"/>
                  <w:lang w:eastAsia="zh-CN"/>
                </w:rPr>
                <w:delText>31</w:delText>
              </w:r>
            </w:del>
            <w:ins w:id="22" w:author="Administrator" w:date="2018-01-04T12:25:00Z">
              <w:r>
                <w:rPr>
                  <w:rFonts w:ascii="宋体" w:eastAsia="宋体" w:hAnsi="宋体" w:hint="eastAsia"/>
                  <w:kern w:val="2"/>
                  <w:highlight w:val="yellow"/>
                  <w:lang w:eastAsia="zh-CN"/>
                </w:rPr>
                <w:t>14</w:t>
              </w:r>
            </w:ins>
            <w:r>
              <w:rPr>
                <w:rFonts w:ascii="宋体" w:eastAsia="宋体" w:hAnsi="宋体" w:hint="eastAsia"/>
                <w:kern w:val="2"/>
                <w:highlight w:val="yellow"/>
                <w:lang w:eastAsia="zh-CN"/>
              </w:rPr>
              <w:t>日/</w:t>
            </w:r>
            <w:del w:id="23" w:author="Administrator" w:date="2018-01-04T12:23:00Z">
              <w:r>
                <w:rPr>
                  <w:rFonts w:ascii="宋体" w:eastAsia="宋体" w:hAnsi="宋体" w:hint="eastAsia"/>
                  <w:kern w:val="2"/>
                  <w:highlight w:val="yellow"/>
                  <w:lang w:eastAsia="zh-CN"/>
                </w:rPr>
                <w:delText>2019</w:delText>
              </w:r>
            </w:del>
            <w:ins w:id="24" w:author="Administrator" w:date="2018-01-04T12:23:00Z">
              <w:r>
                <w:rPr>
                  <w:rFonts w:ascii="宋体" w:eastAsia="宋体" w:hAnsi="宋体" w:hint="eastAsia"/>
                  <w:kern w:val="2"/>
                  <w:highlight w:val="yellow"/>
                  <w:lang w:eastAsia="zh-CN"/>
                </w:rPr>
                <w:t>2020</w:t>
              </w:r>
            </w:ins>
            <w:r>
              <w:rPr>
                <w:rFonts w:ascii="宋体" w:eastAsia="宋体" w:hAnsi="宋体" w:hint="eastAsia"/>
                <w:kern w:val="2"/>
                <w:highlight w:val="yellow"/>
                <w:lang w:eastAsia="zh-CN"/>
              </w:rPr>
              <w:t>年】</w:t>
            </w:r>
          </w:p>
        </w:tc>
      </w:tr>
      <w:tr w:rsidR="00187A95" w14:paraId="3B0A6F1B" w14:textId="77777777">
        <w:trPr>
          <w:trHeight w:val="549"/>
        </w:trPr>
        <w:tc>
          <w:tcPr>
            <w:tcW w:w="2112" w:type="dxa"/>
            <w:tcBorders>
              <w:left w:val="single" w:sz="4" w:space="0" w:color="000000"/>
              <w:right w:val="single" w:sz="4" w:space="0" w:color="000000"/>
            </w:tcBorders>
            <w:shd w:val="clear" w:color="auto" w:fill="F2F2F2"/>
            <w:vAlign w:val="center"/>
          </w:tcPr>
          <w:p w14:paraId="352F15A5" w14:textId="77777777" w:rsidR="00187A95" w:rsidRDefault="00B12307">
            <w:pPr>
              <w:pStyle w:val="RNNum"/>
              <w:jc w:val="both"/>
              <w:rPr>
                <w:rFonts w:ascii="宋体" w:eastAsia="宋体" w:hAnsi="宋体"/>
                <w:b/>
                <w:kern w:val="2"/>
                <w:lang w:eastAsia="ko-KR"/>
              </w:rPr>
            </w:pPr>
            <w:r>
              <w:rPr>
                <w:rFonts w:ascii="宋体" w:eastAsia="宋体" w:hAnsi="宋体" w:cs="MS Mincho"/>
                <w:b/>
                <w:kern w:val="2"/>
                <w:lang w:eastAsia="zh-CN"/>
              </w:rPr>
              <w:t>清</w:t>
            </w:r>
            <w:r>
              <w:rPr>
                <w:rFonts w:ascii="宋体" w:eastAsia="宋体" w:hAnsi="宋体" w:cs="宋体"/>
                <w:b/>
                <w:kern w:val="2"/>
                <w:lang w:eastAsia="zh-CN"/>
              </w:rPr>
              <w:t>货</w:t>
            </w:r>
            <w:r>
              <w:rPr>
                <w:rFonts w:ascii="宋体" w:eastAsia="宋体" w:hAnsi="宋体" w:hint="eastAsia"/>
                <w:b/>
                <w:kern w:val="2"/>
                <w:lang w:eastAsia="zh-CN"/>
              </w:rPr>
              <w:t>期</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14:paraId="6A5E3454" w14:textId="77777777" w:rsidR="00187A95" w:rsidRDefault="00B12307">
            <w:pPr>
              <w:pStyle w:val="RBUBullets"/>
              <w:numPr>
                <w:ilvl w:val="0"/>
                <w:numId w:val="0"/>
              </w:numPr>
              <w:ind w:left="720"/>
              <w:jc w:val="both"/>
              <w:rPr>
                <w:rFonts w:ascii="宋体" w:eastAsia="宋体" w:hAnsi="宋体"/>
                <w:kern w:val="2"/>
                <w:lang w:eastAsia="zh-CN"/>
              </w:rPr>
            </w:pPr>
            <w:r>
              <w:rPr>
                <w:rFonts w:ascii="宋体" w:eastAsia="宋体" w:hAnsi="宋体" w:hint="eastAsia"/>
                <w:kern w:val="2"/>
                <w:highlight w:val="yellow"/>
                <w:lang w:eastAsia="zh-CN"/>
              </w:rPr>
              <w:t>自本</w:t>
            </w:r>
            <w:r>
              <w:rPr>
                <w:rFonts w:ascii="宋体" w:eastAsia="宋体" w:hAnsi="宋体" w:cs="宋体"/>
                <w:kern w:val="2"/>
                <w:highlight w:val="yellow"/>
                <w:lang w:eastAsia="zh-CN"/>
              </w:rPr>
              <w:t>协议终</w:t>
            </w:r>
            <w:r>
              <w:rPr>
                <w:rFonts w:ascii="宋体" w:eastAsia="宋体" w:hAnsi="宋体" w:hint="eastAsia"/>
                <w:kern w:val="2"/>
                <w:highlight w:val="yellow"/>
                <w:lang w:eastAsia="zh-CN"/>
              </w:rPr>
              <w:t>止日起</w:t>
            </w:r>
            <w:r>
              <w:rPr>
                <w:rFonts w:ascii="宋体" w:eastAsia="宋体" w:hAnsi="宋体"/>
                <w:kern w:val="2"/>
                <w:highlight w:val="yellow"/>
                <w:lang w:eastAsia="zh-CN"/>
              </w:rPr>
              <w:t>[</w:t>
            </w:r>
            <w:r>
              <w:rPr>
                <w:rFonts w:ascii="宋体" w:eastAsia="宋体" w:hAnsi="宋体" w:hint="eastAsia"/>
                <w:kern w:val="2"/>
                <w:lang w:eastAsia="zh-CN"/>
              </w:rPr>
              <w:t xml:space="preserve">   </w:t>
            </w:r>
            <w:del w:id="25" w:author="Administrator" w:date="2018-01-04T12:25:00Z">
              <w:r>
                <w:rPr>
                  <w:rFonts w:ascii="宋体" w:eastAsia="宋体" w:hAnsi="宋体" w:hint="eastAsia"/>
                  <w:kern w:val="2"/>
                  <w:lang w:eastAsia="zh-CN"/>
                </w:rPr>
                <w:delText xml:space="preserve">60   </w:delText>
              </w:r>
            </w:del>
            <w:ins w:id="26" w:author="Administrator" w:date="2018-01-04T12:25:00Z">
              <w:r>
                <w:rPr>
                  <w:rFonts w:ascii="宋体" w:eastAsia="宋体" w:hAnsi="宋体" w:hint="eastAsia"/>
                  <w:kern w:val="2"/>
                  <w:lang w:eastAsia="zh-CN"/>
                </w:rPr>
                <w:t xml:space="preserve">90   </w:t>
              </w:r>
            </w:ins>
            <w:r>
              <w:rPr>
                <w:rFonts w:ascii="宋体" w:eastAsia="宋体" w:hAnsi="宋体"/>
                <w:kern w:val="2"/>
                <w:highlight w:val="yellow"/>
                <w:lang w:eastAsia="zh-CN"/>
              </w:rPr>
              <w:t>]</w:t>
            </w:r>
            <w:r>
              <w:rPr>
                <w:rFonts w:ascii="宋体" w:eastAsia="宋体" w:hAnsi="宋体" w:hint="eastAsia"/>
                <w:kern w:val="2"/>
                <w:lang w:eastAsia="zh-CN"/>
              </w:rPr>
              <w:t xml:space="preserve"> 日。</w:t>
            </w:r>
          </w:p>
        </w:tc>
      </w:tr>
      <w:tr w:rsidR="00187A95" w14:paraId="73B4D1C3" w14:textId="77777777">
        <w:trPr>
          <w:trHeight w:val="549"/>
        </w:trPr>
        <w:tc>
          <w:tcPr>
            <w:tcW w:w="2112" w:type="dxa"/>
            <w:tcBorders>
              <w:left w:val="single" w:sz="4" w:space="0" w:color="000000"/>
              <w:right w:val="single" w:sz="4" w:space="0" w:color="000000"/>
            </w:tcBorders>
            <w:shd w:val="clear" w:color="auto" w:fill="F2F2F2"/>
            <w:vAlign w:val="center"/>
          </w:tcPr>
          <w:p w14:paraId="1A552A90" w14:textId="77777777" w:rsidR="00187A95" w:rsidRDefault="00B12307">
            <w:pPr>
              <w:pStyle w:val="RNNum"/>
              <w:jc w:val="both"/>
              <w:rPr>
                <w:rFonts w:ascii="宋体" w:eastAsia="宋体" w:hAnsi="宋体"/>
                <w:b/>
                <w:kern w:val="2"/>
                <w:lang w:eastAsia="ko-KR"/>
              </w:rPr>
            </w:pPr>
            <w:r>
              <w:rPr>
                <w:rFonts w:ascii="宋体" w:eastAsia="宋体" w:hAnsi="宋体" w:cs="宋体"/>
                <w:b/>
                <w:kern w:val="2"/>
                <w:lang w:eastAsia="zh-CN"/>
              </w:rPr>
              <w:t>报</w:t>
            </w:r>
            <w:r>
              <w:rPr>
                <w:rFonts w:ascii="宋体" w:eastAsia="宋体" w:hAnsi="宋体" w:hint="eastAsia"/>
                <w:b/>
                <w:kern w:val="2"/>
                <w:lang w:eastAsia="zh-CN"/>
              </w:rPr>
              <w:t>告</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14:paraId="504EA24A" w14:textId="77777777" w:rsidR="00187A95" w:rsidRDefault="00B12307">
            <w:pPr>
              <w:pStyle w:val="RBUBullets"/>
              <w:numPr>
                <w:ilvl w:val="0"/>
                <w:numId w:val="0"/>
              </w:numPr>
              <w:ind w:left="720"/>
              <w:jc w:val="both"/>
              <w:rPr>
                <w:rFonts w:ascii="宋体" w:eastAsia="宋体" w:hAnsi="宋体"/>
                <w:kern w:val="2"/>
                <w:lang w:eastAsia="zh-CN"/>
              </w:rPr>
            </w:pPr>
            <w:r>
              <w:rPr>
                <w:rFonts w:ascii="宋体" w:eastAsia="宋体" w:hAnsi="宋体" w:hint="eastAsia"/>
                <w:kern w:val="2"/>
                <w:lang w:eastAsia="zh-CN"/>
              </w:rPr>
              <w:t>附件A中一般</w:t>
            </w:r>
            <w:r>
              <w:rPr>
                <w:rFonts w:ascii="宋体" w:eastAsia="宋体" w:hAnsi="宋体" w:cs="MS Mincho"/>
                <w:kern w:val="2"/>
                <w:lang w:eastAsia="zh-CN"/>
              </w:rPr>
              <w:t>条</w:t>
            </w:r>
            <w:r>
              <w:rPr>
                <w:rFonts w:ascii="宋体" w:eastAsia="宋体" w:hAnsi="宋体" w:hint="eastAsia"/>
                <w:kern w:val="2"/>
                <w:lang w:eastAsia="zh-CN"/>
              </w:rPr>
              <w:t>款及</w:t>
            </w:r>
            <w:r>
              <w:rPr>
                <w:rFonts w:ascii="宋体" w:eastAsia="宋体" w:hAnsi="宋体" w:cs="宋体"/>
                <w:kern w:val="2"/>
                <w:lang w:eastAsia="zh-CN"/>
              </w:rPr>
              <w:t>约</w:t>
            </w:r>
            <w:r>
              <w:rPr>
                <w:rFonts w:ascii="宋体" w:eastAsia="宋体" w:hAnsi="宋体" w:hint="eastAsia"/>
                <w:kern w:val="2"/>
                <w:lang w:eastAsia="zh-CN"/>
              </w:rPr>
              <w:t>定第4.1节中所述的</w:t>
            </w:r>
            <w:r>
              <w:rPr>
                <w:rFonts w:ascii="宋体" w:eastAsia="宋体" w:hAnsi="宋体" w:cs="宋体" w:hint="eastAsia"/>
                <w:kern w:val="2"/>
                <w:lang w:val="en-GB" w:eastAsia="zh-CN"/>
              </w:rPr>
              <w:t>月度</w:t>
            </w:r>
            <w:r>
              <w:rPr>
                <w:rFonts w:ascii="宋体" w:eastAsia="宋体" w:hAnsi="宋体" w:cs="宋体"/>
                <w:kern w:val="2"/>
                <w:lang w:eastAsia="zh-CN"/>
              </w:rPr>
              <w:t>报</w:t>
            </w:r>
            <w:r>
              <w:rPr>
                <w:rFonts w:ascii="宋体" w:eastAsia="宋体" w:hAnsi="宋体" w:hint="eastAsia"/>
                <w:kern w:val="2"/>
                <w:lang w:eastAsia="zh-CN"/>
              </w:rPr>
              <w:t xml:space="preserve">告。 </w:t>
            </w:r>
          </w:p>
        </w:tc>
      </w:tr>
      <w:tr w:rsidR="00187A95" w14:paraId="147DAD54" w14:textId="77777777">
        <w:trPr>
          <w:trHeight w:val="549"/>
        </w:trPr>
        <w:tc>
          <w:tcPr>
            <w:tcW w:w="2112" w:type="dxa"/>
            <w:tcBorders>
              <w:left w:val="single" w:sz="4" w:space="0" w:color="000000"/>
              <w:right w:val="single" w:sz="4" w:space="0" w:color="000000"/>
            </w:tcBorders>
            <w:shd w:val="clear" w:color="auto" w:fill="F2F2F2"/>
            <w:vAlign w:val="center"/>
          </w:tcPr>
          <w:p w14:paraId="7AE020B8" w14:textId="77777777" w:rsidR="00187A95" w:rsidRDefault="00B12307">
            <w:pPr>
              <w:pStyle w:val="RNNum"/>
              <w:jc w:val="both"/>
              <w:rPr>
                <w:rFonts w:ascii="宋体" w:eastAsia="宋体" w:hAnsi="宋体"/>
                <w:b/>
                <w:kern w:val="2"/>
                <w:lang w:eastAsia="ko-KR"/>
              </w:rPr>
            </w:pPr>
            <w:r>
              <w:rPr>
                <w:rFonts w:ascii="宋体" w:eastAsia="宋体" w:hAnsi="宋体" w:hint="eastAsia"/>
                <w:b/>
                <w:kern w:val="2"/>
                <w:lang w:eastAsia="zh-CN"/>
              </w:rPr>
              <w:t>特别条款</w:t>
            </w:r>
          </w:p>
        </w:tc>
        <w:tc>
          <w:tcPr>
            <w:tcW w:w="6404" w:type="dxa"/>
            <w:tcBorders>
              <w:top w:val="single" w:sz="4" w:space="0" w:color="000000"/>
              <w:left w:val="single" w:sz="4" w:space="0" w:color="000000"/>
              <w:bottom w:val="single" w:sz="4" w:space="0" w:color="000000"/>
              <w:right w:val="single" w:sz="4" w:space="0" w:color="000000"/>
            </w:tcBorders>
            <w:shd w:val="clear" w:color="auto" w:fill="auto"/>
          </w:tcPr>
          <w:p w14:paraId="03542EDB" w14:textId="77777777" w:rsidR="00187A95" w:rsidRDefault="00B12307">
            <w:pPr>
              <w:pStyle w:val="RBUBullets"/>
              <w:numPr>
                <w:ilvl w:val="0"/>
                <w:numId w:val="5"/>
              </w:numPr>
              <w:jc w:val="both"/>
              <w:rPr>
                <w:rFonts w:ascii="宋体" w:eastAsia="宋体" w:hAnsi="宋体"/>
                <w:kern w:val="2"/>
                <w:lang w:eastAsia="zh-CN"/>
              </w:rPr>
            </w:pPr>
            <w:r>
              <w:rPr>
                <w:rFonts w:ascii="宋体" w:eastAsia="宋体" w:hAnsi="宋体" w:hint="eastAsia"/>
                <w:kern w:val="2"/>
                <w:lang w:eastAsia="zh-CN"/>
              </w:rPr>
              <w:t>依据附件A一般</w:t>
            </w:r>
            <w:r>
              <w:rPr>
                <w:rFonts w:ascii="宋体" w:eastAsia="宋体" w:hAnsi="宋体" w:cs="MS Mincho"/>
                <w:kern w:val="2"/>
                <w:lang w:eastAsia="zh-CN"/>
              </w:rPr>
              <w:t>条</w:t>
            </w:r>
            <w:r>
              <w:rPr>
                <w:rFonts w:ascii="宋体" w:eastAsia="宋体" w:hAnsi="宋体" w:hint="eastAsia"/>
                <w:kern w:val="2"/>
                <w:lang w:eastAsia="zh-CN"/>
              </w:rPr>
              <w:t>款及</w:t>
            </w:r>
            <w:r>
              <w:rPr>
                <w:rFonts w:ascii="宋体" w:eastAsia="宋体" w:hAnsi="宋体" w:cs="宋体"/>
                <w:kern w:val="2"/>
                <w:lang w:eastAsia="zh-CN"/>
              </w:rPr>
              <w:t>约</w:t>
            </w:r>
            <w:r>
              <w:rPr>
                <w:rFonts w:ascii="宋体" w:eastAsia="宋体" w:hAnsi="宋体" w:hint="eastAsia"/>
                <w:kern w:val="2"/>
                <w:lang w:eastAsia="zh-CN"/>
              </w:rPr>
              <w:t>定第2.1</w:t>
            </w:r>
            <w:r>
              <w:rPr>
                <w:rFonts w:ascii="宋体" w:eastAsia="宋体" w:hAnsi="宋体" w:cs="MS Mincho" w:hint="eastAsia"/>
                <w:kern w:val="2"/>
                <w:lang w:eastAsia="zh-CN"/>
              </w:rPr>
              <w:t>节</w:t>
            </w:r>
            <w:r>
              <w:rPr>
                <w:rFonts w:ascii="宋体" w:eastAsia="宋体" w:hAnsi="宋体" w:hint="eastAsia"/>
                <w:kern w:val="2"/>
                <w:lang w:eastAsia="zh-CN"/>
              </w:rPr>
              <w:t>的</w:t>
            </w:r>
            <w:r>
              <w:rPr>
                <w:rFonts w:ascii="宋体" w:eastAsia="宋体" w:hAnsi="宋体" w:cs="宋体"/>
                <w:kern w:val="2"/>
                <w:lang w:eastAsia="zh-CN"/>
              </w:rPr>
              <w:t>约</w:t>
            </w:r>
            <w:r>
              <w:rPr>
                <w:rFonts w:ascii="宋体" w:eastAsia="宋体" w:hAnsi="宋体" w:hint="eastAsia"/>
                <w:kern w:val="2"/>
                <w:lang w:eastAsia="zh-CN"/>
              </w:rPr>
              <w:t>定，被</w:t>
            </w:r>
            <w:r>
              <w:rPr>
                <w:rFonts w:ascii="宋体" w:eastAsia="宋体" w:hAnsi="宋体" w:cs="宋体"/>
                <w:kern w:val="2"/>
                <w:lang w:eastAsia="zh-CN"/>
              </w:rPr>
              <w:t>许</w:t>
            </w:r>
            <w:r>
              <w:rPr>
                <w:rFonts w:ascii="宋体" w:eastAsia="宋体" w:hAnsi="宋体" w:hint="eastAsia"/>
                <w:kern w:val="2"/>
                <w:lang w:eastAsia="zh-CN"/>
              </w:rPr>
              <w:t>可方</w:t>
            </w:r>
            <w:r>
              <w:rPr>
                <w:rFonts w:ascii="宋体" w:eastAsia="宋体" w:hAnsi="宋体" w:cs="宋体"/>
                <w:kern w:val="2"/>
                <w:lang w:eastAsia="zh-CN"/>
              </w:rPr>
              <w:t>应</w:t>
            </w:r>
            <w:r>
              <w:rPr>
                <w:rFonts w:ascii="宋体" w:eastAsia="宋体" w:hAnsi="宋体" w:cs="宋体" w:hint="eastAsia"/>
                <w:kern w:val="2"/>
                <w:lang w:eastAsia="zh-CN"/>
              </w:rPr>
              <w:t>将工厂名单提交</w:t>
            </w:r>
            <w:r>
              <w:rPr>
                <w:rFonts w:ascii="宋体" w:eastAsia="宋体" w:hAnsi="宋体" w:hint="eastAsia"/>
                <w:kern w:val="2"/>
                <w:lang w:eastAsia="zh-CN"/>
              </w:rPr>
              <w:t>LINE</w:t>
            </w:r>
            <w:r>
              <w:rPr>
                <w:rFonts w:ascii="宋体" w:eastAsia="宋体" w:hAnsi="宋体" w:cs="MS Mincho"/>
                <w:kern w:val="2"/>
                <w:lang w:eastAsia="zh-CN"/>
              </w:rPr>
              <w:t>并</w:t>
            </w:r>
            <w:r>
              <w:rPr>
                <w:rFonts w:ascii="宋体" w:eastAsia="宋体" w:hAnsi="宋体" w:cs="宋体" w:hint="eastAsia"/>
                <w:kern w:val="2"/>
                <w:lang w:eastAsia="zh-CN"/>
              </w:rPr>
              <w:t>事先</w:t>
            </w:r>
            <w:r>
              <w:rPr>
                <w:rFonts w:ascii="宋体" w:eastAsia="宋体" w:hAnsi="宋体" w:cs="宋体"/>
                <w:kern w:val="2"/>
                <w:lang w:eastAsia="zh-CN"/>
              </w:rPr>
              <w:t>获</w:t>
            </w:r>
            <w:r>
              <w:rPr>
                <w:rFonts w:ascii="宋体" w:eastAsia="宋体" w:hAnsi="宋体" w:hint="eastAsia"/>
                <w:kern w:val="2"/>
                <w:lang w:eastAsia="zh-CN"/>
              </w:rPr>
              <w:t>得LINE的</w:t>
            </w:r>
            <w:r>
              <w:rPr>
                <w:rFonts w:ascii="宋体" w:eastAsia="宋体" w:hAnsi="宋体" w:cs="宋体" w:hint="eastAsia"/>
                <w:kern w:val="2"/>
                <w:lang w:eastAsia="zh-CN"/>
              </w:rPr>
              <w:t>书面批准</w:t>
            </w:r>
            <w:r>
              <w:rPr>
                <w:rFonts w:ascii="宋体" w:eastAsia="宋体" w:hAnsi="宋体" w:hint="eastAsia"/>
                <w:kern w:val="2"/>
                <w:lang w:eastAsia="zh-CN"/>
              </w:rPr>
              <w:t>。</w:t>
            </w:r>
          </w:p>
          <w:p w14:paraId="4F962C59" w14:textId="77777777" w:rsidR="00187A95" w:rsidRDefault="00B12307">
            <w:pPr>
              <w:pStyle w:val="RBUBullets"/>
              <w:numPr>
                <w:ilvl w:val="0"/>
                <w:numId w:val="5"/>
              </w:numPr>
              <w:jc w:val="both"/>
              <w:rPr>
                <w:rFonts w:ascii="宋体" w:eastAsia="宋体" w:hAnsi="宋体"/>
                <w:kern w:val="2"/>
                <w:lang w:eastAsia="zh-CN"/>
              </w:rPr>
            </w:pPr>
            <w:r>
              <w:rPr>
                <w:rFonts w:ascii="宋体" w:eastAsia="宋体" w:hAnsi="宋体" w:cs="宋体"/>
                <w:kern w:val="2"/>
                <w:lang w:eastAsia="zh-CN"/>
              </w:rPr>
              <w:t>许</w:t>
            </w:r>
            <w:r>
              <w:rPr>
                <w:rFonts w:ascii="宋体" w:eastAsia="宋体" w:hAnsi="宋体" w:hint="eastAsia"/>
                <w:kern w:val="2"/>
                <w:lang w:eastAsia="zh-CN"/>
              </w:rPr>
              <w:t>可</w:t>
            </w:r>
            <w:r>
              <w:rPr>
                <w:rFonts w:ascii="宋体" w:eastAsia="宋体" w:hAnsi="宋体" w:cs="宋体"/>
                <w:kern w:val="2"/>
                <w:lang w:eastAsia="zh-CN"/>
              </w:rPr>
              <w:t>产</w:t>
            </w:r>
            <w:r>
              <w:rPr>
                <w:rFonts w:ascii="宋体" w:eastAsia="宋体" w:hAnsi="宋体" w:hint="eastAsia"/>
                <w:kern w:val="2"/>
                <w:lang w:eastAsia="zh-CN"/>
              </w:rPr>
              <w:t>品的所有</w:t>
            </w:r>
            <w:r>
              <w:rPr>
                <w:rFonts w:ascii="宋体" w:eastAsia="宋体" w:hAnsi="宋体"/>
                <w:kern w:val="2"/>
                <w:lang w:eastAsia="zh-CN"/>
              </w:rPr>
              <w:t>生</w:t>
            </w:r>
            <w:r>
              <w:rPr>
                <w:rFonts w:ascii="宋体" w:eastAsia="宋体" w:hAnsi="宋体" w:cs="宋体"/>
                <w:kern w:val="2"/>
                <w:lang w:eastAsia="zh-CN"/>
              </w:rPr>
              <w:t>产</w:t>
            </w:r>
            <w:r>
              <w:rPr>
                <w:rFonts w:ascii="宋体" w:eastAsia="宋体" w:hAnsi="宋体" w:hint="eastAsia"/>
                <w:kern w:val="2"/>
                <w:lang w:eastAsia="zh-CN"/>
              </w:rPr>
              <w:t>商或制造商均应</w:t>
            </w:r>
            <w:r>
              <w:rPr>
                <w:rFonts w:ascii="宋体" w:eastAsia="宋体" w:hAnsi="宋体" w:cs="宋体" w:hint="eastAsia"/>
                <w:kern w:val="2"/>
                <w:lang w:eastAsia="zh-CN"/>
              </w:rPr>
              <w:t>受</w:t>
            </w:r>
            <w:r>
              <w:rPr>
                <w:rFonts w:ascii="宋体" w:eastAsia="宋体" w:hAnsi="宋体" w:hint="eastAsia"/>
                <w:kern w:val="2"/>
                <w:lang w:eastAsia="zh-CN"/>
              </w:rPr>
              <w:t>本</w:t>
            </w:r>
            <w:r>
              <w:rPr>
                <w:rFonts w:ascii="宋体" w:eastAsia="宋体" w:hAnsi="宋体" w:cs="宋体"/>
                <w:kern w:val="2"/>
                <w:lang w:eastAsia="zh-CN"/>
              </w:rPr>
              <w:t>协议</w:t>
            </w:r>
            <w:r>
              <w:rPr>
                <w:rFonts w:ascii="宋体" w:eastAsia="宋体" w:hAnsi="宋体" w:cs="宋体" w:hint="eastAsia"/>
                <w:kern w:val="2"/>
                <w:lang w:eastAsia="zh-CN"/>
              </w:rPr>
              <w:t>约定</w:t>
            </w:r>
            <w:r>
              <w:rPr>
                <w:rFonts w:ascii="宋体" w:eastAsia="宋体" w:hAnsi="宋体" w:hint="eastAsia"/>
                <w:kern w:val="2"/>
                <w:lang w:eastAsia="zh-CN"/>
              </w:rPr>
              <w:t>的</w:t>
            </w:r>
            <w:r>
              <w:rPr>
                <w:rFonts w:ascii="宋体" w:eastAsia="宋体" w:hAnsi="宋体" w:cs="宋体"/>
                <w:kern w:val="2"/>
                <w:lang w:eastAsia="zh-CN"/>
              </w:rPr>
              <w:t>约</w:t>
            </w:r>
            <w:r>
              <w:rPr>
                <w:rFonts w:ascii="宋体" w:eastAsia="宋体" w:hAnsi="宋体" w:hint="eastAsia"/>
                <w:kern w:val="2"/>
                <w:lang w:eastAsia="zh-CN"/>
              </w:rPr>
              <w:t>束。</w:t>
            </w:r>
          </w:p>
          <w:p w14:paraId="4F30334A" w14:textId="77777777" w:rsidR="00187A95" w:rsidRDefault="00B12307">
            <w:pPr>
              <w:pStyle w:val="RBUBullets"/>
              <w:numPr>
                <w:ilvl w:val="0"/>
                <w:numId w:val="5"/>
              </w:numPr>
              <w:jc w:val="both"/>
              <w:rPr>
                <w:rFonts w:ascii="宋体" w:eastAsia="宋体" w:hAnsi="宋体"/>
                <w:kern w:val="2"/>
                <w:lang w:eastAsia="zh-CN"/>
              </w:rPr>
            </w:pPr>
            <w:r>
              <w:rPr>
                <w:rFonts w:ascii="宋体" w:eastAsia="宋体" w:hAnsi="宋体" w:hint="eastAsia"/>
                <w:kern w:val="2"/>
                <w:lang w:eastAsia="zh-CN"/>
              </w:rPr>
              <w:t>在</w:t>
            </w:r>
            <w:r>
              <w:rPr>
                <w:rFonts w:ascii="宋体" w:eastAsia="宋体" w:hAnsi="宋体" w:cs="宋体"/>
                <w:kern w:val="2"/>
                <w:lang w:eastAsia="zh-CN"/>
              </w:rPr>
              <w:t>获</w:t>
            </w:r>
            <w:r>
              <w:rPr>
                <w:rFonts w:ascii="宋体" w:eastAsia="宋体" w:hAnsi="宋体" w:hint="eastAsia"/>
                <w:kern w:val="2"/>
                <w:lang w:eastAsia="zh-CN"/>
              </w:rPr>
              <w:t>得LINE的事先</w:t>
            </w:r>
            <w:r>
              <w:rPr>
                <w:rFonts w:ascii="宋体" w:eastAsia="宋体" w:hAnsi="宋体" w:cs="宋体"/>
                <w:kern w:val="2"/>
                <w:lang w:eastAsia="zh-CN"/>
              </w:rPr>
              <w:t>书</w:t>
            </w:r>
            <w:r>
              <w:rPr>
                <w:rFonts w:ascii="宋体" w:eastAsia="宋体" w:hAnsi="宋体" w:hint="eastAsia"/>
                <w:kern w:val="2"/>
                <w:lang w:eastAsia="zh-CN"/>
              </w:rPr>
              <w:t>面同意前，不得</w:t>
            </w:r>
            <w:r>
              <w:rPr>
                <w:rFonts w:ascii="宋体" w:eastAsia="宋体" w:hAnsi="宋体" w:cs="宋体" w:hint="eastAsia"/>
                <w:kern w:val="2"/>
                <w:lang w:eastAsia="zh-CN"/>
              </w:rPr>
              <w:t>更改</w:t>
            </w:r>
            <w:r>
              <w:rPr>
                <w:rFonts w:ascii="宋体" w:eastAsia="宋体" w:hAnsi="宋体" w:cs="宋体"/>
                <w:kern w:val="2"/>
                <w:lang w:eastAsia="zh-CN"/>
              </w:rPr>
              <w:t>许</w:t>
            </w:r>
            <w:r>
              <w:rPr>
                <w:rFonts w:ascii="宋体" w:eastAsia="宋体" w:hAnsi="宋体" w:hint="eastAsia"/>
                <w:kern w:val="2"/>
                <w:lang w:eastAsia="zh-CN"/>
              </w:rPr>
              <w:t>可</w:t>
            </w:r>
            <w:r>
              <w:rPr>
                <w:rFonts w:ascii="宋体" w:eastAsia="宋体" w:hAnsi="宋体" w:cs="宋体"/>
                <w:kern w:val="2"/>
                <w:lang w:eastAsia="zh-CN"/>
              </w:rPr>
              <w:t>产</w:t>
            </w:r>
            <w:r>
              <w:rPr>
                <w:rFonts w:ascii="宋体" w:eastAsia="宋体" w:hAnsi="宋体" w:hint="eastAsia"/>
                <w:kern w:val="2"/>
                <w:lang w:eastAsia="zh-CN"/>
              </w:rPr>
              <w:t>品的零售价格或</w:t>
            </w:r>
            <w:r>
              <w:rPr>
                <w:rFonts w:ascii="宋体" w:eastAsia="宋体" w:hAnsi="宋体" w:cs="宋体" w:hint="eastAsia"/>
                <w:kern w:val="2"/>
                <w:lang w:eastAsia="zh-CN"/>
              </w:rPr>
              <w:t>进行打折。</w:t>
            </w:r>
          </w:p>
          <w:p w14:paraId="072C9061" w14:textId="77777777" w:rsidR="00187A95" w:rsidRDefault="00B12307">
            <w:pPr>
              <w:pStyle w:val="RBUBullets"/>
              <w:numPr>
                <w:ilvl w:val="0"/>
                <w:numId w:val="5"/>
              </w:numPr>
              <w:jc w:val="both"/>
              <w:rPr>
                <w:rFonts w:ascii="宋体" w:eastAsia="宋体" w:hAnsi="宋体"/>
                <w:kern w:val="2"/>
                <w:lang w:eastAsia="zh-CN"/>
              </w:rPr>
            </w:pPr>
            <w:r>
              <w:rPr>
                <w:rFonts w:ascii="宋体" w:eastAsia="宋体" w:hAnsi="宋体"/>
                <w:kern w:val="2"/>
                <w:lang w:eastAsia="zh-CN"/>
              </w:rPr>
              <w:t>促</w:t>
            </w:r>
            <w:r>
              <w:rPr>
                <w:rFonts w:ascii="宋体" w:eastAsia="宋体" w:hAnsi="宋体" w:cs="宋体"/>
                <w:kern w:val="2"/>
                <w:lang w:eastAsia="zh-CN"/>
              </w:rPr>
              <w:t>销</w:t>
            </w:r>
            <w:r>
              <w:rPr>
                <w:rFonts w:ascii="宋体" w:eastAsia="宋体" w:hAnsi="宋体" w:hint="eastAsia"/>
                <w:kern w:val="2"/>
                <w:lang w:eastAsia="zh-CN"/>
              </w:rPr>
              <w:t>方法：</w:t>
            </w:r>
          </w:p>
          <w:p w14:paraId="53AB7B54"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t>-店内海报</w:t>
            </w:r>
          </w:p>
          <w:p w14:paraId="74A73827"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t>-线上和移动端光靠</w:t>
            </w:r>
          </w:p>
          <w:p w14:paraId="4E222CEC"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t>-印刷和户外广告</w:t>
            </w:r>
          </w:p>
          <w:p w14:paraId="10224436"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t>-新闻稿</w:t>
            </w:r>
          </w:p>
          <w:p w14:paraId="0D9F835E"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lastRenderedPageBreak/>
              <w:t>-社交媒体</w:t>
            </w:r>
          </w:p>
          <w:p w14:paraId="3B7F6605"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t>-促销活动</w:t>
            </w:r>
          </w:p>
          <w:p w14:paraId="2179A27D"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t>-促销物料</w:t>
            </w:r>
          </w:p>
          <w:p w14:paraId="525B52A0" w14:textId="77777777" w:rsidR="00187A95" w:rsidRDefault="00B12307">
            <w:pPr>
              <w:pStyle w:val="RBUBullets"/>
              <w:numPr>
                <w:ilvl w:val="0"/>
                <w:numId w:val="0"/>
              </w:numPr>
              <w:ind w:left="800"/>
              <w:jc w:val="both"/>
              <w:rPr>
                <w:rFonts w:ascii="宋体" w:eastAsia="宋体" w:hAnsi="宋体"/>
                <w:kern w:val="2"/>
                <w:lang w:eastAsia="zh-CN"/>
              </w:rPr>
            </w:pPr>
            <w:r>
              <w:rPr>
                <w:rFonts w:ascii="宋体" w:eastAsia="宋体" w:hAnsi="宋体" w:hint="eastAsia"/>
                <w:kern w:val="2"/>
                <w:lang w:eastAsia="zh-CN"/>
              </w:rPr>
              <w:t>-被LINE许可的其他市场推广</w:t>
            </w:r>
          </w:p>
        </w:tc>
      </w:tr>
    </w:tbl>
    <w:p w14:paraId="346F23E4" w14:textId="77777777" w:rsidR="00187A95" w:rsidRDefault="00187A95">
      <w:pPr>
        <w:pStyle w:val="ac"/>
        <w:ind w:left="960" w:firstLineChars="0" w:firstLine="0"/>
        <w:rPr>
          <w:rFonts w:ascii="宋体" w:eastAsia="宋体" w:hAnsi="宋体"/>
        </w:rPr>
      </w:pPr>
    </w:p>
    <w:p w14:paraId="26C0BA65" w14:textId="77777777" w:rsidR="00187A95" w:rsidRDefault="00187A95">
      <w:pPr>
        <w:pStyle w:val="ac"/>
        <w:ind w:left="960" w:firstLineChars="0" w:firstLine="0"/>
        <w:rPr>
          <w:rFonts w:ascii="宋体" w:eastAsia="宋体" w:hAnsi="宋体"/>
        </w:rPr>
      </w:pPr>
    </w:p>
    <w:p w14:paraId="4ABB82FE" w14:textId="77777777" w:rsidR="00187A95" w:rsidRDefault="00187A95">
      <w:pPr>
        <w:pStyle w:val="ac"/>
        <w:ind w:left="960" w:firstLineChars="0" w:firstLine="0"/>
        <w:rPr>
          <w:rFonts w:ascii="宋体" w:eastAsia="宋体" w:hAnsi="宋体"/>
        </w:rPr>
      </w:pPr>
    </w:p>
    <w:p w14:paraId="169D1CFF" w14:textId="77777777" w:rsidR="00187A95" w:rsidRDefault="00B12307">
      <w:pPr>
        <w:pStyle w:val="ac"/>
        <w:numPr>
          <w:ilvl w:val="0"/>
          <w:numId w:val="3"/>
        </w:numPr>
        <w:ind w:firstLineChars="0"/>
        <w:rPr>
          <w:rFonts w:ascii="宋体" w:eastAsia="宋体" w:hAnsi="宋体"/>
          <w:b/>
        </w:rPr>
      </w:pPr>
      <w:r>
        <w:rPr>
          <w:rFonts w:ascii="宋体" w:eastAsia="宋体" w:hAnsi="宋体" w:hint="eastAsia"/>
          <w:b/>
        </w:rPr>
        <w:t>其他条款及约定</w:t>
      </w:r>
    </w:p>
    <w:p w14:paraId="246E2A7F" w14:textId="77777777" w:rsidR="00187A95" w:rsidRDefault="00B12307">
      <w:pPr>
        <w:rPr>
          <w:rFonts w:ascii="宋体" w:eastAsia="宋体" w:hAnsi="宋体"/>
          <w:lang w:val="en-GB"/>
        </w:rPr>
      </w:pPr>
      <w:r>
        <w:rPr>
          <w:rFonts w:ascii="宋体" w:eastAsia="宋体" w:hAnsi="宋体" w:hint="eastAsia"/>
          <w:lang w:val="en-GB"/>
        </w:rPr>
        <w:t xml:space="preserve">   附件A中列明的一般条款及约定，及附录A、B、C、D及E构成本协议的完整部分。</w:t>
      </w:r>
    </w:p>
    <w:p w14:paraId="31610508" w14:textId="77777777" w:rsidR="00187A95" w:rsidRDefault="00B12307">
      <w:pPr>
        <w:rPr>
          <w:rFonts w:ascii="宋体" w:eastAsia="宋体" w:hAnsi="宋体"/>
          <w:lang w:val="en-GB"/>
        </w:rPr>
      </w:pPr>
      <w:r>
        <w:rPr>
          <w:rFonts w:ascii="宋体" w:eastAsia="宋体" w:hAnsi="宋体" w:hint="eastAsia"/>
          <w:lang w:val="en-GB"/>
        </w:rPr>
        <w:t xml:space="preserve">   其他未在第一条重要商业条款中列明的条款，均属于第二条其他条款及约定。如第一条重要商业条款与第二条其他条款及约定的条款内容有冲突，以第一条重要商业条款为准。</w:t>
      </w:r>
    </w:p>
    <w:p w14:paraId="720AD4E7" w14:textId="77777777" w:rsidR="00187A95" w:rsidRDefault="00187A95">
      <w:pPr>
        <w:pStyle w:val="ac"/>
        <w:ind w:left="960" w:firstLineChars="0" w:firstLine="0"/>
        <w:rPr>
          <w:rFonts w:ascii="宋体" w:eastAsia="宋体" w:hAnsi="宋体"/>
          <w:lang w:val="en-GB"/>
        </w:rPr>
      </w:pPr>
    </w:p>
    <w:p w14:paraId="24968952" w14:textId="77777777" w:rsidR="00187A95" w:rsidRDefault="00B12307">
      <w:pPr>
        <w:pStyle w:val="ac"/>
        <w:ind w:left="960" w:firstLineChars="0" w:firstLine="0"/>
        <w:rPr>
          <w:rFonts w:ascii="宋体" w:eastAsia="宋体" w:hAnsi="宋体"/>
          <w:lang w:val="en-GB"/>
        </w:rPr>
      </w:pPr>
      <w:r>
        <w:rPr>
          <w:rFonts w:ascii="宋体" w:eastAsia="宋体" w:hAnsi="宋体" w:hint="eastAsia"/>
          <w:lang w:val="en-GB"/>
        </w:rPr>
        <w:t>【本页以下无正文】</w:t>
      </w:r>
    </w:p>
    <w:p w14:paraId="3E1EDBBE" w14:textId="77777777" w:rsidR="00187A95" w:rsidRDefault="00B12307">
      <w:pPr>
        <w:widowControl/>
        <w:jc w:val="left"/>
        <w:rPr>
          <w:rFonts w:ascii="宋体" w:eastAsia="宋体" w:hAnsi="宋体"/>
        </w:rPr>
      </w:pPr>
      <w:r>
        <w:rPr>
          <w:rFonts w:ascii="宋体" w:eastAsia="宋体" w:hAnsi="宋体"/>
        </w:rPr>
        <w:br w:type="page"/>
      </w:r>
      <w:r>
        <w:rPr>
          <w:rFonts w:ascii="宋体" w:eastAsia="宋体" w:hAnsi="宋体" w:hint="eastAsia"/>
        </w:rPr>
        <w:lastRenderedPageBreak/>
        <w:t>本协议由双方</w:t>
      </w:r>
      <w:r>
        <w:rPr>
          <w:rFonts w:ascii="宋体" w:eastAsia="宋体" w:hAnsi="宋体" w:hint="eastAsia"/>
          <w:lang w:val="en-GB"/>
        </w:rPr>
        <w:t>于协议所载生效日正式签署，特此为证。</w:t>
      </w:r>
    </w:p>
    <w:p w14:paraId="40E0D068" w14:textId="77777777" w:rsidR="00187A95" w:rsidRDefault="00187A95">
      <w:pPr>
        <w:rPr>
          <w:rFonts w:ascii="宋体" w:eastAsia="宋体" w:hAnsi="宋体"/>
          <w:lang w:val="en-GB"/>
        </w:rPr>
      </w:pPr>
    </w:p>
    <w:p w14:paraId="0BA7EB18" w14:textId="77777777" w:rsidR="00187A95" w:rsidRDefault="00187A95">
      <w:pPr>
        <w:rPr>
          <w:rFonts w:ascii="宋体" w:eastAsia="宋体" w:hAnsi="宋体"/>
          <w:lang w:val="en-GB"/>
        </w:rPr>
      </w:pPr>
    </w:p>
    <w:tbl>
      <w:tblPr>
        <w:tblW w:w="14364" w:type="dxa"/>
        <w:tblLayout w:type="fixed"/>
        <w:tblLook w:val="04A0" w:firstRow="1" w:lastRow="0" w:firstColumn="1" w:lastColumn="0" w:noHBand="0" w:noVBand="1"/>
      </w:tblPr>
      <w:tblGrid>
        <w:gridCol w:w="4788"/>
        <w:gridCol w:w="4788"/>
        <w:gridCol w:w="4788"/>
      </w:tblGrid>
      <w:tr w:rsidR="00187A95" w14:paraId="2D2CF05B" w14:textId="77777777">
        <w:trPr>
          <w:cantSplit/>
          <w:trHeight w:val="1579"/>
        </w:trPr>
        <w:tc>
          <w:tcPr>
            <w:tcW w:w="4788" w:type="dxa"/>
          </w:tcPr>
          <w:p w14:paraId="43F2ABDE" w14:textId="77777777" w:rsidR="00187A95" w:rsidRDefault="00B12307">
            <w:pPr>
              <w:pStyle w:val="BusinessSignature"/>
              <w:spacing w:before="240"/>
              <w:ind w:left="-18"/>
              <w:jc w:val="both"/>
              <w:rPr>
                <w:rFonts w:ascii="宋体" w:eastAsia="宋体" w:hAnsi="宋体"/>
                <w:b/>
                <w:bCs/>
                <w:caps/>
                <w:szCs w:val="24"/>
                <w:lang w:eastAsia="zh-CN"/>
              </w:rPr>
            </w:pPr>
            <w:r>
              <w:rPr>
                <w:rFonts w:ascii="宋体" w:eastAsia="宋体" w:hAnsi="宋体"/>
                <w:b/>
                <w:bCs/>
                <w:caps/>
                <w:szCs w:val="24"/>
                <w:lang w:eastAsia="zh-CN"/>
              </w:rPr>
              <w:t>LINE FRIENDS CORPORATION</w:t>
            </w:r>
          </w:p>
          <w:p w14:paraId="4FB84DAC" w14:textId="77777777" w:rsidR="00187A95" w:rsidRDefault="00B12307">
            <w:pPr>
              <w:pStyle w:val="BusinessSignature"/>
              <w:tabs>
                <w:tab w:val="clear" w:pos="403"/>
                <w:tab w:val="left" w:pos="4572"/>
              </w:tabs>
              <w:spacing w:before="600"/>
              <w:ind w:left="-18"/>
              <w:jc w:val="both"/>
              <w:rPr>
                <w:rFonts w:ascii="宋体" w:eastAsia="宋体" w:hAnsi="宋体"/>
                <w:szCs w:val="24"/>
                <w:lang w:eastAsia="zh-CN"/>
              </w:rPr>
            </w:pPr>
            <w:r>
              <w:rPr>
                <w:rFonts w:ascii="宋体" w:eastAsia="宋体" w:hAnsi="宋体" w:cs="宋体"/>
                <w:szCs w:val="24"/>
                <w:lang w:eastAsia="zh-CN"/>
              </w:rPr>
              <w:t>签署</w:t>
            </w:r>
            <w:r>
              <w:rPr>
                <w:rFonts w:ascii="宋体" w:eastAsia="宋体" w:hAnsi="宋体" w:cs="MS Mincho"/>
                <w:szCs w:val="24"/>
                <w:lang w:eastAsia="zh-CN"/>
              </w:rPr>
              <w:t>人</w:t>
            </w:r>
            <w:r>
              <w:rPr>
                <w:rFonts w:ascii="宋体" w:eastAsia="宋体" w:hAnsi="宋体"/>
                <w:szCs w:val="24"/>
                <w:lang w:eastAsia="zh-CN"/>
              </w:rPr>
              <w:t>:</w:t>
            </w:r>
            <w:r>
              <w:rPr>
                <w:rFonts w:ascii="宋体" w:eastAsia="宋体" w:hAnsi="宋体"/>
                <w:szCs w:val="24"/>
                <w:u w:val="single"/>
                <w:lang w:eastAsia="zh-CN"/>
              </w:rPr>
              <w:tab/>
            </w:r>
          </w:p>
          <w:p w14:paraId="6C889A25" w14:textId="77777777" w:rsidR="00187A95" w:rsidRDefault="00B12307">
            <w:pPr>
              <w:pStyle w:val="BusinessSignature"/>
              <w:tabs>
                <w:tab w:val="clear" w:pos="403"/>
                <w:tab w:val="left" w:pos="417"/>
              </w:tabs>
              <w:ind w:left="-18"/>
              <w:jc w:val="both"/>
              <w:rPr>
                <w:rFonts w:ascii="宋体" w:eastAsia="宋体" w:hAnsi="宋体" w:cs="MS Mincho"/>
                <w:szCs w:val="24"/>
                <w:lang w:eastAsia="zh-CN"/>
              </w:rPr>
            </w:pPr>
            <w:r>
              <w:rPr>
                <w:rFonts w:ascii="宋体" w:eastAsia="宋体" w:hAnsi="宋体"/>
                <w:szCs w:val="24"/>
                <w:lang w:eastAsia="zh-CN"/>
              </w:rPr>
              <w:tab/>
            </w:r>
            <w:r>
              <w:rPr>
                <w:rFonts w:ascii="宋体" w:eastAsia="宋体" w:hAnsi="宋体" w:cs="MS Mincho"/>
                <w:szCs w:val="24"/>
                <w:lang w:eastAsia="zh-CN"/>
              </w:rPr>
              <w:t>姓名</w:t>
            </w:r>
            <w:r>
              <w:rPr>
                <w:rFonts w:ascii="宋体" w:eastAsia="宋体" w:hAnsi="宋体"/>
                <w:szCs w:val="24"/>
                <w:lang w:eastAsia="zh-CN"/>
              </w:rPr>
              <w:t xml:space="preserve">: </w:t>
            </w:r>
            <w:r>
              <w:rPr>
                <w:rFonts w:ascii="宋体" w:eastAsia="宋体" w:hAnsi="宋体" w:cs="MS Mincho" w:hint="eastAsia"/>
                <w:szCs w:val="24"/>
                <w:lang w:eastAsia="zh-CN"/>
              </w:rPr>
              <w:t>K</w:t>
            </w:r>
            <w:r>
              <w:rPr>
                <w:rFonts w:ascii="宋体" w:eastAsia="宋体" w:hAnsi="宋体" w:cs="MS Mincho"/>
                <w:szCs w:val="24"/>
                <w:lang w:eastAsia="zh-CN"/>
              </w:rPr>
              <w:t>IM SEONG HOON</w:t>
            </w:r>
          </w:p>
          <w:p w14:paraId="4F8E7567" w14:textId="77777777" w:rsidR="00187A95" w:rsidRDefault="00B12307">
            <w:pPr>
              <w:pStyle w:val="BusinessSignature"/>
              <w:tabs>
                <w:tab w:val="clear" w:pos="403"/>
                <w:tab w:val="left" w:pos="417"/>
              </w:tabs>
              <w:ind w:left="-18"/>
              <w:jc w:val="both"/>
              <w:rPr>
                <w:rFonts w:ascii="宋体" w:eastAsia="宋体" w:hAnsi="宋体"/>
                <w:szCs w:val="24"/>
                <w:lang w:eastAsia="zh-CN"/>
              </w:rPr>
            </w:pPr>
            <w:r>
              <w:rPr>
                <w:rFonts w:ascii="宋体" w:eastAsia="宋体" w:hAnsi="宋体"/>
                <w:szCs w:val="24"/>
                <w:lang w:eastAsia="zh-CN"/>
              </w:rPr>
              <w:tab/>
            </w:r>
            <w:r>
              <w:rPr>
                <w:rFonts w:ascii="宋体" w:eastAsia="宋体" w:hAnsi="宋体" w:cs="宋体"/>
                <w:szCs w:val="24"/>
                <w:lang w:eastAsia="zh-CN"/>
              </w:rPr>
              <w:t>职务</w:t>
            </w:r>
            <w:r>
              <w:rPr>
                <w:rFonts w:ascii="宋体" w:eastAsia="宋体" w:hAnsi="宋体"/>
                <w:szCs w:val="24"/>
                <w:lang w:eastAsia="zh-CN"/>
              </w:rPr>
              <w:t xml:space="preserve">: </w:t>
            </w:r>
            <w:r>
              <w:rPr>
                <w:rFonts w:ascii="宋体" w:eastAsia="宋体" w:hAnsi="宋体" w:cs="MS Mincho"/>
                <w:szCs w:val="24"/>
                <w:lang w:eastAsia="zh-CN"/>
              </w:rPr>
              <w:t>首席</w:t>
            </w:r>
            <w:r>
              <w:rPr>
                <w:rFonts w:ascii="宋体" w:eastAsia="宋体" w:hAnsi="宋体" w:cs="宋体"/>
                <w:szCs w:val="24"/>
                <w:lang w:eastAsia="zh-CN"/>
              </w:rPr>
              <w:t>执行</w:t>
            </w:r>
            <w:r>
              <w:rPr>
                <w:rFonts w:ascii="宋体" w:eastAsia="宋体" w:hAnsi="宋体" w:cs="MS Mincho"/>
                <w:szCs w:val="24"/>
                <w:lang w:eastAsia="zh-CN"/>
              </w:rPr>
              <w:t>官</w:t>
            </w:r>
          </w:p>
          <w:p w14:paraId="273AC2EA" w14:textId="77777777" w:rsidR="00187A95" w:rsidRDefault="00187A95">
            <w:pPr>
              <w:rPr>
                <w:rFonts w:ascii="宋体" w:eastAsia="宋体" w:hAnsi="宋体"/>
              </w:rPr>
            </w:pPr>
          </w:p>
        </w:tc>
        <w:tc>
          <w:tcPr>
            <w:tcW w:w="4788" w:type="dxa"/>
          </w:tcPr>
          <w:p w14:paraId="14546453" w14:textId="77777777" w:rsidR="00187A95" w:rsidRDefault="00B12307">
            <w:pPr>
              <w:pStyle w:val="BusinessSignature"/>
              <w:spacing w:before="240"/>
              <w:ind w:left="-18"/>
              <w:rPr>
                <w:rFonts w:ascii="宋体" w:eastAsia="宋体" w:hAnsi="宋体"/>
                <w:b/>
                <w:bCs/>
                <w:i/>
                <w:caps/>
                <w:szCs w:val="24"/>
                <w:highlight w:val="yellow"/>
                <w:lang w:eastAsia="zh-CN"/>
              </w:rPr>
            </w:pPr>
            <w:r>
              <w:rPr>
                <w:rFonts w:ascii="宋体" w:eastAsia="宋体" w:hAnsi="宋体" w:cs="MS Mincho"/>
                <w:b/>
                <w:bCs/>
                <w:i/>
                <w:caps/>
                <w:szCs w:val="24"/>
                <w:highlight w:val="yellow"/>
                <w:lang w:eastAsia="zh-CN"/>
              </w:rPr>
              <w:t>被</w:t>
            </w:r>
            <w:r>
              <w:rPr>
                <w:rFonts w:ascii="宋体" w:eastAsia="宋体" w:hAnsi="宋体" w:cs="宋体"/>
                <w:b/>
                <w:bCs/>
                <w:i/>
                <w:caps/>
                <w:szCs w:val="24"/>
                <w:highlight w:val="yellow"/>
                <w:lang w:eastAsia="zh-CN"/>
              </w:rPr>
              <w:t>许</w:t>
            </w:r>
            <w:r>
              <w:rPr>
                <w:rFonts w:ascii="宋体" w:eastAsia="宋体" w:hAnsi="宋体" w:cs="MS Mincho"/>
                <w:b/>
                <w:bCs/>
                <w:i/>
                <w:caps/>
                <w:szCs w:val="24"/>
                <w:highlight w:val="yellow"/>
                <w:lang w:eastAsia="zh-CN"/>
              </w:rPr>
              <w:t>可方名称</w:t>
            </w:r>
          </w:p>
          <w:p w14:paraId="04998B6A" w14:textId="77777777" w:rsidR="00187A95" w:rsidRDefault="00B12307">
            <w:pPr>
              <w:pStyle w:val="BusinessSignature"/>
              <w:tabs>
                <w:tab w:val="clear" w:pos="403"/>
                <w:tab w:val="left" w:pos="4572"/>
              </w:tabs>
              <w:spacing w:before="600"/>
              <w:ind w:left="-18"/>
              <w:rPr>
                <w:rFonts w:ascii="宋体" w:eastAsia="宋体" w:hAnsi="宋体"/>
                <w:szCs w:val="24"/>
                <w:highlight w:val="yellow"/>
                <w:lang w:eastAsia="zh-CN"/>
              </w:rPr>
            </w:pPr>
            <w:r>
              <w:rPr>
                <w:rFonts w:ascii="宋体" w:eastAsia="宋体" w:hAnsi="宋体" w:cs="宋体"/>
                <w:szCs w:val="24"/>
                <w:highlight w:val="yellow"/>
                <w:lang w:eastAsia="zh-CN"/>
              </w:rPr>
              <w:t>签署</w:t>
            </w:r>
            <w:r>
              <w:rPr>
                <w:rFonts w:ascii="宋体" w:eastAsia="宋体" w:hAnsi="宋体" w:cs="MS Mincho"/>
                <w:szCs w:val="24"/>
                <w:highlight w:val="yellow"/>
                <w:lang w:eastAsia="zh-CN"/>
              </w:rPr>
              <w:t>人</w:t>
            </w:r>
            <w:r>
              <w:rPr>
                <w:rFonts w:ascii="宋体" w:eastAsia="宋体" w:hAnsi="宋体"/>
                <w:szCs w:val="24"/>
                <w:highlight w:val="yellow"/>
                <w:lang w:eastAsia="zh-CN"/>
              </w:rPr>
              <w:t>:</w:t>
            </w:r>
            <w:r>
              <w:rPr>
                <w:rFonts w:ascii="宋体" w:eastAsia="宋体" w:hAnsi="宋体"/>
                <w:szCs w:val="24"/>
                <w:highlight w:val="yellow"/>
                <w:u w:val="single"/>
                <w:lang w:eastAsia="zh-CN"/>
              </w:rPr>
              <w:tab/>
            </w:r>
          </w:p>
          <w:p w14:paraId="11860B05" w14:textId="77777777" w:rsidR="00187A95" w:rsidRDefault="00B12307">
            <w:pPr>
              <w:pStyle w:val="BusinessSignature"/>
              <w:tabs>
                <w:tab w:val="clear" w:pos="403"/>
                <w:tab w:val="left" w:pos="417"/>
              </w:tabs>
              <w:ind w:left="-18"/>
              <w:rPr>
                <w:rFonts w:ascii="宋体" w:eastAsia="宋体" w:hAnsi="宋体"/>
                <w:szCs w:val="24"/>
                <w:highlight w:val="yellow"/>
                <w:lang w:eastAsia="zh-CN"/>
              </w:rPr>
            </w:pPr>
            <w:r>
              <w:rPr>
                <w:rFonts w:ascii="宋体" w:eastAsia="宋体" w:hAnsi="宋体"/>
                <w:szCs w:val="24"/>
                <w:highlight w:val="yellow"/>
                <w:lang w:eastAsia="zh-CN"/>
              </w:rPr>
              <w:tab/>
            </w:r>
            <w:r>
              <w:rPr>
                <w:rFonts w:ascii="宋体" w:eastAsia="宋体" w:hAnsi="宋体" w:cs="MS Mincho"/>
                <w:szCs w:val="24"/>
                <w:highlight w:val="yellow"/>
                <w:lang w:eastAsia="zh-CN"/>
              </w:rPr>
              <w:t>姓名</w:t>
            </w:r>
            <w:r>
              <w:rPr>
                <w:rFonts w:ascii="宋体" w:eastAsia="宋体" w:hAnsi="宋体"/>
                <w:szCs w:val="24"/>
                <w:highlight w:val="yellow"/>
                <w:lang w:eastAsia="zh-CN"/>
              </w:rPr>
              <w:t xml:space="preserve"> </w:t>
            </w:r>
          </w:p>
          <w:p w14:paraId="5E618A6B" w14:textId="77777777" w:rsidR="00187A95" w:rsidRDefault="00B12307">
            <w:pPr>
              <w:pStyle w:val="BusinessSignature"/>
              <w:tabs>
                <w:tab w:val="clear" w:pos="403"/>
                <w:tab w:val="left" w:pos="417"/>
              </w:tabs>
              <w:ind w:left="-18"/>
              <w:rPr>
                <w:rFonts w:ascii="宋体" w:eastAsia="宋体" w:hAnsi="宋体"/>
                <w:szCs w:val="24"/>
                <w:lang w:eastAsia="ja-JP"/>
              </w:rPr>
            </w:pPr>
            <w:r>
              <w:rPr>
                <w:rFonts w:ascii="宋体" w:eastAsia="宋体" w:hAnsi="宋体"/>
                <w:szCs w:val="24"/>
                <w:highlight w:val="yellow"/>
                <w:lang w:eastAsia="zh-CN"/>
              </w:rPr>
              <w:tab/>
            </w:r>
            <w:r>
              <w:rPr>
                <w:rFonts w:ascii="宋体" w:eastAsia="宋体" w:hAnsi="宋体" w:cs="宋体"/>
                <w:szCs w:val="24"/>
                <w:highlight w:val="yellow"/>
                <w:lang w:eastAsia="zh-CN"/>
              </w:rPr>
              <w:t>职务</w:t>
            </w:r>
            <w:r>
              <w:rPr>
                <w:rFonts w:ascii="宋体" w:eastAsia="宋体" w:hAnsi="宋体"/>
                <w:szCs w:val="24"/>
                <w:highlight w:val="yellow"/>
                <w:lang w:eastAsia="zh-CN"/>
              </w:rPr>
              <w:t>:</w:t>
            </w:r>
            <w:r>
              <w:rPr>
                <w:rFonts w:ascii="宋体" w:eastAsia="宋体" w:hAnsi="宋体"/>
                <w:szCs w:val="24"/>
                <w:lang w:eastAsia="zh-CN"/>
              </w:rPr>
              <w:t xml:space="preserve"> </w:t>
            </w:r>
          </w:p>
          <w:p w14:paraId="5F080F46" w14:textId="77777777" w:rsidR="00187A95" w:rsidRDefault="00187A95">
            <w:pPr>
              <w:pStyle w:val="BusinessSignature"/>
              <w:spacing w:before="240"/>
              <w:ind w:left="-18"/>
              <w:jc w:val="both"/>
              <w:rPr>
                <w:rFonts w:ascii="宋体" w:eastAsia="宋体" w:hAnsi="宋体"/>
                <w:b/>
                <w:bCs/>
                <w:caps/>
                <w:szCs w:val="24"/>
                <w:lang w:eastAsia="zh-CN"/>
              </w:rPr>
            </w:pPr>
          </w:p>
        </w:tc>
        <w:tc>
          <w:tcPr>
            <w:tcW w:w="4788" w:type="dxa"/>
          </w:tcPr>
          <w:p w14:paraId="533ED98E" w14:textId="77777777" w:rsidR="00187A95" w:rsidRDefault="00187A95">
            <w:pPr>
              <w:pStyle w:val="BusinessSignature"/>
              <w:ind w:left="-18"/>
              <w:jc w:val="both"/>
              <w:rPr>
                <w:rFonts w:ascii="宋体" w:eastAsia="宋体" w:hAnsi="宋体"/>
                <w:b/>
                <w:bCs/>
                <w:caps/>
                <w:lang w:eastAsia="zh-CN"/>
              </w:rPr>
            </w:pPr>
          </w:p>
        </w:tc>
      </w:tr>
    </w:tbl>
    <w:p w14:paraId="300DAFBF" w14:textId="77777777" w:rsidR="00187A95" w:rsidRDefault="00187A95">
      <w:pPr>
        <w:rPr>
          <w:rFonts w:ascii="宋体" w:eastAsia="宋体" w:hAnsi="宋体"/>
        </w:rPr>
      </w:pPr>
    </w:p>
    <w:p w14:paraId="181C0051" w14:textId="77777777" w:rsidR="00187A95" w:rsidRDefault="00187A95">
      <w:pPr>
        <w:rPr>
          <w:rFonts w:ascii="宋体" w:eastAsia="宋体" w:hAnsi="宋体"/>
        </w:rPr>
      </w:pPr>
    </w:p>
    <w:p w14:paraId="0544D34F" w14:textId="77777777" w:rsidR="00187A95" w:rsidRDefault="00187A95">
      <w:pPr>
        <w:rPr>
          <w:rFonts w:ascii="宋体" w:eastAsia="宋体" w:hAnsi="宋体"/>
        </w:rPr>
      </w:pPr>
    </w:p>
    <w:p w14:paraId="3C6B33CC" w14:textId="77777777" w:rsidR="00187A95" w:rsidRDefault="00187A95">
      <w:pPr>
        <w:rPr>
          <w:rFonts w:ascii="宋体" w:eastAsia="宋体" w:hAnsi="宋体"/>
        </w:rPr>
      </w:pPr>
    </w:p>
    <w:p w14:paraId="77AEF87D" w14:textId="77777777" w:rsidR="00187A95" w:rsidRDefault="00187A95">
      <w:pPr>
        <w:rPr>
          <w:rFonts w:ascii="宋体" w:eastAsia="宋体" w:hAnsi="宋体"/>
        </w:rPr>
      </w:pPr>
    </w:p>
    <w:p w14:paraId="0E7FDC62" w14:textId="77777777" w:rsidR="00187A95" w:rsidRDefault="00187A95">
      <w:pPr>
        <w:rPr>
          <w:rFonts w:ascii="宋体" w:eastAsia="宋体" w:hAnsi="宋体"/>
        </w:rPr>
      </w:pPr>
    </w:p>
    <w:p w14:paraId="5A365093" w14:textId="77777777" w:rsidR="00187A95" w:rsidRDefault="00187A95">
      <w:pPr>
        <w:rPr>
          <w:rFonts w:ascii="宋体" w:eastAsia="宋体" w:hAnsi="宋体"/>
        </w:rPr>
      </w:pPr>
    </w:p>
    <w:p w14:paraId="70BE0159" w14:textId="77777777" w:rsidR="00187A95" w:rsidRDefault="00187A95">
      <w:pPr>
        <w:rPr>
          <w:rFonts w:ascii="宋体" w:eastAsia="宋体" w:hAnsi="宋体"/>
        </w:rPr>
      </w:pPr>
    </w:p>
    <w:p w14:paraId="4446AD64" w14:textId="77777777" w:rsidR="00187A95" w:rsidRDefault="00187A95">
      <w:pPr>
        <w:rPr>
          <w:rFonts w:ascii="宋体" w:eastAsia="宋体" w:hAnsi="宋体"/>
        </w:rPr>
      </w:pPr>
    </w:p>
    <w:p w14:paraId="6676AB1E" w14:textId="77777777" w:rsidR="00187A95" w:rsidRDefault="00187A95">
      <w:pPr>
        <w:rPr>
          <w:rFonts w:ascii="宋体" w:eastAsia="宋体" w:hAnsi="宋体"/>
        </w:rPr>
      </w:pPr>
    </w:p>
    <w:p w14:paraId="718F9D46" w14:textId="77777777" w:rsidR="00187A95" w:rsidRDefault="00B12307">
      <w:pPr>
        <w:widowControl/>
        <w:jc w:val="left"/>
        <w:rPr>
          <w:rFonts w:ascii="宋体" w:eastAsia="宋体" w:hAnsi="宋体"/>
        </w:rPr>
      </w:pPr>
      <w:r>
        <w:rPr>
          <w:rFonts w:ascii="宋体" w:eastAsia="宋体" w:hAnsi="宋体"/>
        </w:rPr>
        <w:br w:type="page"/>
      </w:r>
    </w:p>
    <w:p w14:paraId="2D917E8B" w14:textId="77777777" w:rsidR="00187A95" w:rsidRDefault="00B12307">
      <w:pPr>
        <w:rPr>
          <w:rFonts w:ascii="宋体" w:eastAsia="宋体" w:hAnsi="宋体"/>
          <w:b/>
          <w:u w:val="single"/>
        </w:rPr>
      </w:pPr>
      <w:r>
        <w:rPr>
          <w:rFonts w:ascii="宋体" w:eastAsia="宋体" w:hAnsi="宋体" w:hint="eastAsia"/>
          <w:b/>
          <w:u w:val="single"/>
        </w:rPr>
        <w:lastRenderedPageBreak/>
        <w:t>附件A</w:t>
      </w:r>
    </w:p>
    <w:p w14:paraId="41B05491" w14:textId="77777777" w:rsidR="00187A95" w:rsidRDefault="00187A95">
      <w:pPr>
        <w:rPr>
          <w:rFonts w:ascii="宋体" w:eastAsia="宋体" w:hAnsi="宋体"/>
          <w:b/>
          <w:u w:val="single"/>
        </w:rPr>
      </w:pPr>
    </w:p>
    <w:p w14:paraId="24A90FC0" w14:textId="77777777" w:rsidR="00187A95" w:rsidRDefault="00B12307">
      <w:pPr>
        <w:rPr>
          <w:rFonts w:ascii="宋体" w:eastAsia="宋体" w:hAnsi="宋体"/>
          <w:b/>
        </w:rPr>
      </w:pPr>
      <w:r>
        <w:rPr>
          <w:rFonts w:ascii="宋体" w:eastAsia="宋体" w:hAnsi="宋体" w:hint="eastAsia"/>
          <w:b/>
        </w:rPr>
        <w:t>一般条款及约定</w:t>
      </w:r>
    </w:p>
    <w:p w14:paraId="04CE00C3" w14:textId="77777777" w:rsidR="00187A95" w:rsidRDefault="00187A95">
      <w:pPr>
        <w:rPr>
          <w:rFonts w:ascii="宋体" w:eastAsia="宋体" w:hAnsi="宋体"/>
        </w:rPr>
      </w:pPr>
    </w:p>
    <w:p w14:paraId="6DFFDB4E" w14:textId="77777777" w:rsidR="00187A95" w:rsidRDefault="00B12307">
      <w:pPr>
        <w:rPr>
          <w:rFonts w:ascii="宋体" w:eastAsia="宋体" w:hAnsi="宋体"/>
          <w:b/>
        </w:rPr>
      </w:pPr>
      <w:r>
        <w:rPr>
          <w:rFonts w:ascii="宋体" w:eastAsia="宋体" w:hAnsi="宋体" w:hint="eastAsia"/>
          <w:b/>
        </w:rPr>
        <w:t>第1节   定义</w:t>
      </w:r>
    </w:p>
    <w:p w14:paraId="0B8D2E75" w14:textId="77777777" w:rsidR="00187A95" w:rsidRDefault="00B12307">
      <w:pPr>
        <w:rPr>
          <w:rFonts w:ascii="宋体" w:eastAsia="宋体" w:hAnsi="宋体"/>
        </w:rPr>
      </w:pPr>
      <w:r>
        <w:rPr>
          <w:rFonts w:ascii="宋体" w:eastAsia="宋体" w:hAnsi="宋体" w:hint="eastAsia"/>
        </w:rPr>
        <w:t xml:space="preserve">   为一般条款及约定引用而并入本协议之目的，以下词组定义如下：</w:t>
      </w:r>
    </w:p>
    <w:p w14:paraId="423C005E"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授权</w:t>
      </w:r>
      <w:r>
        <w:rPr>
          <w:rFonts w:ascii="宋体" w:eastAsia="宋体" w:hAnsi="宋体"/>
          <w:b/>
        </w:rPr>
        <w:t>生产</w:t>
      </w:r>
      <w:r>
        <w:rPr>
          <w:rFonts w:ascii="宋体" w:eastAsia="宋体" w:hAnsi="宋体" w:hint="eastAsia"/>
          <w:b/>
        </w:rPr>
        <w:t>商</w:t>
      </w:r>
      <w:r>
        <w:rPr>
          <w:rFonts w:ascii="宋体" w:eastAsia="宋体" w:hAnsi="宋体" w:hint="eastAsia"/>
        </w:rPr>
        <w:t>”是指依照第2.1(a)(</w:t>
      </w:r>
      <w:proofErr w:type="spellStart"/>
      <w:r>
        <w:rPr>
          <w:rFonts w:ascii="宋体" w:eastAsia="宋体" w:hAnsi="宋体" w:hint="eastAsia"/>
        </w:rPr>
        <w:t>i</w:t>
      </w:r>
      <w:proofErr w:type="spellEnd"/>
      <w:r>
        <w:rPr>
          <w:rFonts w:ascii="宋体" w:eastAsia="宋体" w:hAnsi="宋体" w:hint="eastAsia"/>
        </w:rPr>
        <w:t>)节的约定，得到LINE事先书面批准，与被许可方签署书面协议的任何第三方。该授权</w:t>
      </w:r>
      <w:r>
        <w:rPr>
          <w:rFonts w:ascii="宋体" w:eastAsia="宋体" w:hAnsi="宋体"/>
        </w:rPr>
        <w:t>生产</w:t>
      </w:r>
      <w:r>
        <w:rPr>
          <w:rFonts w:ascii="宋体" w:eastAsia="宋体" w:hAnsi="宋体" w:hint="eastAsia"/>
        </w:rPr>
        <w:t>商仅生产许可产品。</w:t>
      </w:r>
    </w:p>
    <w:p w14:paraId="12E6E307" w14:textId="77777777" w:rsidR="00187A95" w:rsidRDefault="00187A95">
      <w:pPr>
        <w:pStyle w:val="ac"/>
        <w:ind w:left="420" w:firstLineChars="0" w:firstLine="0"/>
        <w:rPr>
          <w:rFonts w:ascii="宋体" w:eastAsia="宋体" w:hAnsi="宋体"/>
        </w:rPr>
      </w:pPr>
    </w:p>
    <w:p w14:paraId="3EA044F5"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营业日</w:t>
      </w:r>
      <w:r>
        <w:rPr>
          <w:rFonts w:ascii="宋体" w:eastAsia="宋体" w:hAnsi="宋体" w:hint="eastAsia"/>
        </w:rPr>
        <w:t>” 是指除星期六、星期日及韩国（或协议双方书面共同确认的其他国家）公众假期以外的日期。</w:t>
      </w:r>
    </w:p>
    <w:p w14:paraId="25823470" w14:textId="77777777" w:rsidR="00187A95" w:rsidRDefault="00187A95">
      <w:pPr>
        <w:pStyle w:val="ac"/>
        <w:ind w:left="420" w:firstLineChars="0" w:firstLine="0"/>
        <w:rPr>
          <w:rFonts w:ascii="宋体" w:eastAsia="宋体" w:hAnsi="宋体"/>
        </w:rPr>
      </w:pPr>
    </w:p>
    <w:p w14:paraId="0F226077"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缺陷</w:t>
      </w:r>
      <w:r>
        <w:rPr>
          <w:rFonts w:ascii="宋体" w:eastAsia="宋体" w:hAnsi="宋体" w:hint="eastAsia"/>
        </w:rPr>
        <w:t>”是指</w:t>
      </w:r>
      <w:r>
        <w:rPr>
          <w:rFonts w:ascii="宋体" w:eastAsia="宋体" w:hAnsi="宋体" w:hint="eastAsia"/>
          <w:lang w:val="en-GB"/>
        </w:rPr>
        <w:t>许可产品或任何关联产品、材料、</w:t>
      </w:r>
      <w:r>
        <w:rPr>
          <w:rFonts w:ascii="宋体" w:eastAsia="宋体" w:hAnsi="宋体" w:hint="eastAsia"/>
          <w:color w:val="000000" w:themeColor="text1"/>
          <w:lang w:val="en-GB"/>
        </w:rPr>
        <w:t>营销、包装或附属品上的</w:t>
      </w:r>
      <w:r>
        <w:rPr>
          <w:rFonts w:ascii="宋体" w:eastAsia="宋体" w:hAnsi="宋体" w:hint="eastAsia"/>
          <w:color w:val="000000" w:themeColor="text1"/>
        </w:rPr>
        <w:t>任何生产瑕疵、缺陷、</w:t>
      </w:r>
      <w:r>
        <w:rPr>
          <w:rFonts w:ascii="宋体" w:eastAsia="宋体" w:hAnsi="宋体" w:hint="eastAsia"/>
          <w:color w:val="000000" w:themeColor="text1"/>
          <w:lang w:val="en-GB"/>
        </w:rPr>
        <w:t>不足、故障、缺点或其他缺陷。</w:t>
      </w:r>
      <w:del w:id="27" w:author="胡" w:date="2018-01-25T21:22:00Z">
        <w:r>
          <w:rPr>
            <w:rFonts w:ascii="宋体" w:eastAsia="宋体" w:hAnsi="宋体" w:hint="eastAsia"/>
            <w:color w:val="000000" w:themeColor="text1"/>
            <w:lang w:val="en-GB"/>
          </w:rPr>
          <w:delText>1</w:delText>
        </w:r>
      </w:del>
    </w:p>
    <w:p w14:paraId="34DB7C6A" w14:textId="77777777" w:rsidR="00187A95" w:rsidRDefault="00187A95">
      <w:pPr>
        <w:pStyle w:val="ac"/>
        <w:ind w:left="420" w:firstLineChars="0" w:firstLine="0"/>
        <w:rPr>
          <w:rFonts w:ascii="宋体" w:eastAsia="宋体" w:hAnsi="宋体"/>
        </w:rPr>
      </w:pPr>
    </w:p>
    <w:p w14:paraId="6340B769"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出厂价</w:t>
      </w:r>
      <w:r>
        <w:rPr>
          <w:rFonts w:ascii="宋体" w:eastAsia="宋体" w:hAnsi="宋体" w:hint="eastAsia"/>
        </w:rPr>
        <w:t>”是指授权</w:t>
      </w:r>
      <w:r>
        <w:rPr>
          <w:rFonts w:ascii="宋体" w:eastAsia="宋体" w:hAnsi="宋体"/>
        </w:rPr>
        <w:t>生产</w:t>
      </w:r>
      <w:r>
        <w:rPr>
          <w:rFonts w:ascii="宋体" w:eastAsia="宋体" w:hAnsi="宋体" w:hint="eastAsia"/>
        </w:rPr>
        <w:t>商向被许可方就</w:t>
      </w:r>
      <w:r>
        <w:rPr>
          <w:rFonts w:ascii="宋体" w:eastAsia="宋体" w:hAnsi="宋体"/>
        </w:rPr>
        <w:t>许可产品</w:t>
      </w:r>
      <w:r>
        <w:rPr>
          <w:rFonts w:ascii="宋体" w:eastAsia="宋体" w:hAnsi="宋体" w:hint="eastAsia"/>
        </w:rPr>
        <w:t>所开具的发票价格。</w:t>
      </w:r>
    </w:p>
    <w:p w14:paraId="44C92D3B" w14:textId="77777777" w:rsidR="00187A95" w:rsidRDefault="00187A95">
      <w:pPr>
        <w:pStyle w:val="ac"/>
        <w:ind w:left="420" w:firstLineChars="0" w:firstLine="0"/>
        <w:rPr>
          <w:rFonts w:ascii="宋体" w:eastAsia="宋体" w:hAnsi="宋体"/>
        </w:rPr>
      </w:pPr>
    </w:p>
    <w:p w14:paraId="74D91476"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知识产权</w:t>
      </w:r>
      <w:r>
        <w:rPr>
          <w:rFonts w:ascii="宋体" w:eastAsia="宋体" w:hAnsi="宋体" w:hint="eastAsia"/>
        </w:rPr>
        <w:t>”指</w:t>
      </w:r>
      <w:proofErr w:type="gramStart"/>
      <w:r>
        <w:rPr>
          <w:rFonts w:ascii="宋体" w:eastAsia="宋体" w:hAnsi="宋体" w:hint="eastAsia"/>
        </w:rPr>
        <w:t>任何或</w:t>
      </w:r>
      <w:proofErr w:type="gramEnd"/>
      <w:r>
        <w:rPr>
          <w:rFonts w:ascii="宋体" w:eastAsia="宋体" w:hAnsi="宋体" w:hint="eastAsia"/>
        </w:rPr>
        <w:t>所有已知</w:t>
      </w:r>
      <w:del w:id="28" w:author="胡" w:date="2018-01-25T21:23:00Z">
        <w:r>
          <w:rPr>
            <w:rFonts w:ascii="宋体" w:eastAsia="宋体" w:hAnsi="宋体" w:hint="eastAsia"/>
          </w:rPr>
          <w:delText>或今后存在</w:delText>
        </w:r>
      </w:del>
      <w:r>
        <w:rPr>
          <w:rFonts w:ascii="宋体" w:eastAsia="宋体" w:hAnsi="宋体" w:hint="eastAsia"/>
        </w:rPr>
        <w:t>的</w:t>
      </w:r>
      <w:ins w:id="29" w:author="胡" w:date="2018-01-25T22:38:00Z">
        <w:r>
          <w:rPr>
            <w:rFonts w:ascii="宋体" w:eastAsia="宋体" w:hAnsi="宋体" w:hint="eastAsia"/>
          </w:rPr>
          <w:t>（限于韩国、中国大陆</w:t>
        </w:r>
      </w:ins>
      <w:ins w:id="30" w:author="胡" w:date="2018-01-25T22:39:00Z">
        <w:r>
          <w:rPr>
            <w:rFonts w:ascii="宋体" w:eastAsia="宋体" w:hAnsi="宋体" w:hint="eastAsia"/>
          </w:rPr>
          <w:t>或与中国大陆缔约的公约国且认可许可人知识产权的国家</w:t>
        </w:r>
      </w:ins>
      <w:ins w:id="31" w:author="胡" w:date="2018-01-25T22:38:00Z">
        <w:r>
          <w:rPr>
            <w:rFonts w:ascii="宋体" w:eastAsia="宋体" w:hAnsi="宋体" w:hint="eastAsia"/>
          </w:rPr>
          <w:t>）</w:t>
        </w:r>
      </w:ins>
      <w:r>
        <w:rPr>
          <w:rFonts w:ascii="宋体" w:eastAsia="宋体" w:hAnsi="宋体" w:hint="eastAsia"/>
        </w:rPr>
        <w:t>：（</w:t>
      </w:r>
      <w:proofErr w:type="spellStart"/>
      <w:r>
        <w:rPr>
          <w:rFonts w:ascii="宋体" w:eastAsia="宋体" w:hAnsi="宋体" w:hint="eastAsia"/>
        </w:rPr>
        <w:t>i</w:t>
      </w:r>
      <w:proofErr w:type="spellEnd"/>
      <w:r>
        <w:rPr>
          <w:rFonts w:ascii="宋体" w:eastAsia="宋体" w:hAnsi="宋体"/>
        </w:rPr>
        <w:t>）</w:t>
      </w:r>
      <w:r>
        <w:rPr>
          <w:rFonts w:ascii="宋体" w:eastAsia="宋体" w:hAnsi="宋体" w:hint="eastAsia"/>
        </w:rPr>
        <w:t>在</w:t>
      </w:r>
      <w:del w:id="32" w:author="胡" w:date="2018-01-25T21:55:00Z">
        <w:r>
          <w:rPr>
            <w:rFonts w:ascii="宋体" w:eastAsia="宋体" w:hAnsi="宋体" w:hint="eastAsia"/>
          </w:rPr>
          <w:delText>全球范围内</w:delText>
        </w:r>
      </w:del>
      <w:r>
        <w:rPr>
          <w:rFonts w:ascii="宋体" w:eastAsia="宋体" w:hAnsi="宋体" w:hint="eastAsia"/>
        </w:rPr>
        <w:t>与署名权有关的权利，包括独占使用权、</w:t>
      </w:r>
      <w:r>
        <w:rPr>
          <w:rFonts w:ascii="宋体" w:eastAsia="宋体" w:hAnsi="宋体"/>
        </w:rPr>
        <w:t>版权</w:t>
      </w:r>
      <w:r>
        <w:rPr>
          <w:rFonts w:ascii="宋体" w:eastAsia="宋体" w:hAnsi="宋体" w:hint="eastAsia"/>
        </w:rPr>
        <w:t>、设计及人格权；（ii）商标、服务标识、商号、识别符号或其他同等权利；（iii）商业秘密权利；（iv）专利、设计、运算法则或其他工业产权；（v）其他在</w:t>
      </w:r>
      <w:ins w:id="33" w:author="胡" w:date="2018-01-25T21:56:00Z">
        <w:r>
          <w:rPr>
            <w:rFonts w:ascii="宋体" w:eastAsia="宋体" w:hAnsi="宋体" w:hint="eastAsia"/>
          </w:rPr>
          <w:t>中国大陆</w:t>
        </w:r>
      </w:ins>
      <w:del w:id="34" w:author="胡" w:date="2018-01-25T21:56:00Z">
        <w:r>
          <w:rPr>
            <w:rFonts w:ascii="宋体" w:eastAsia="宋体" w:hAnsi="宋体" w:hint="eastAsia"/>
          </w:rPr>
          <w:delText>全球范围</w:delText>
        </w:r>
      </w:del>
      <w:r>
        <w:rPr>
          <w:rFonts w:ascii="宋体" w:eastAsia="宋体" w:hAnsi="宋体" w:hint="eastAsia"/>
        </w:rPr>
        <w:t>内</w:t>
      </w:r>
      <w:ins w:id="35" w:author="胡" w:date="2018-01-25T21:56:00Z">
        <w:r>
          <w:rPr>
            <w:rFonts w:ascii="宋体" w:eastAsia="宋体" w:hAnsi="宋体" w:hint="eastAsia"/>
          </w:rPr>
          <w:t>被有关机关</w:t>
        </w:r>
      </w:ins>
      <w:r>
        <w:rPr>
          <w:rFonts w:ascii="宋体" w:eastAsia="宋体" w:hAnsi="宋体" w:hint="eastAsia"/>
        </w:rPr>
        <w:t>认可的任何形式或性质的知识产权或专有权，不论该等权利是否是依法、依约、取得许可或其他方式获得；以及（vi）所有签署权利的注册、申请、续期、展期、合并、分立或补证的权利。</w:t>
      </w:r>
    </w:p>
    <w:p w14:paraId="46F2DF83" w14:textId="77777777" w:rsidR="00187A95" w:rsidRDefault="00187A95">
      <w:pPr>
        <w:pStyle w:val="ac"/>
        <w:ind w:left="420" w:firstLineChars="0" w:firstLine="0"/>
        <w:rPr>
          <w:rFonts w:ascii="宋体" w:eastAsia="宋体" w:hAnsi="宋体"/>
        </w:rPr>
      </w:pPr>
    </w:p>
    <w:p w14:paraId="6E758D1D"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b/>
        </w:rPr>
        <w:t>许可产品</w:t>
      </w:r>
      <w:r>
        <w:rPr>
          <w:rFonts w:ascii="宋体" w:eastAsia="宋体" w:hAnsi="宋体" w:hint="eastAsia"/>
        </w:rPr>
        <w:t>”指依照本协议第一条第2段中提出的，承载对LINE的</w:t>
      </w:r>
      <w:r>
        <w:rPr>
          <w:rFonts w:ascii="宋体" w:eastAsia="宋体" w:hAnsi="宋体"/>
        </w:rPr>
        <w:t>卡通形象</w:t>
      </w:r>
      <w:r>
        <w:rPr>
          <w:rFonts w:ascii="宋体" w:eastAsia="宋体" w:hAnsi="宋体" w:hint="eastAsia"/>
        </w:rPr>
        <w:t>的人物特性、设计及视觉呈现的，且依照本第2.3节的规定取得LINE对每一个例的批准的作品、物品、服务及其他产品。</w:t>
      </w:r>
    </w:p>
    <w:p w14:paraId="2EB37A49" w14:textId="77777777" w:rsidR="00187A95" w:rsidRDefault="00187A95">
      <w:pPr>
        <w:pStyle w:val="ac"/>
        <w:ind w:left="420" w:firstLineChars="0" w:firstLine="0"/>
        <w:rPr>
          <w:rFonts w:ascii="宋体" w:eastAsia="宋体" w:hAnsi="宋体"/>
        </w:rPr>
      </w:pPr>
    </w:p>
    <w:p w14:paraId="366719F6"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LINE的</w:t>
      </w:r>
      <w:r>
        <w:rPr>
          <w:rFonts w:ascii="宋体" w:eastAsia="宋体" w:hAnsi="宋体"/>
          <w:b/>
        </w:rPr>
        <w:t>卡通形象</w:t>
      </w:r>
      <w:r>
        <w:rPr>
          <w:rFonts w:ascii="宋体" w:eastAsia="宋体" w:hAnsi="宋体" w:hint="eastAsia"/>
        </w:rPr>
        <w:t>”指本协议第一条第3段中提出的所有</w:t>
      </w:r>
      <w:r>
        <w:rPr>
          <w:rFonts w:ascii="宋体" w:eastAsia="宋体" w:hAnsi="宋体"/>
        </w:rPr>
        <w:t>卡通形象</w:t>
      </w:r>
      <w:r>
        <w:rPr>
          <w:rFonts w:ascii="宋体" w:eastAsia="宋体" w:hAnsi="宋体" w:hint="eastAsia"/>
        </w:rPr>
        <w:t>，以及</w:t>
      </w:r>
      <w:r>
        <w:rPr>
          <w:rFonts w:ascii="宋体" w:eastAsia="宋体" w:hAnsi="宋体"/>
        </w:rPr>
        <w:t>卡通形象</w:t>
      </w:r>
      <w:r>
        <w:rPr>
          <w:rFonts w:ascii="宋体" w:eastAsia="宋体" w:hAnsi="宋体" w:hint="eastAsia"/>
        </w:rPr>
        <w:t>的描述、肖像、姿态、装束、象征、技能、性格、人格因素、主题、设置、</w:t>
      </w:r>
      <w:r>
        <w:rPr>
          <w:rFonts w:ascii="宋体" w:eastAsia="宋体" w:hAnsi="宋体" w:hint="eastAsia"/>
          <w:lang w:val="en-GB"/>
        </w:rPr>
        <w:t>改编</w:t>
      </w:r>
      <w:r>
        <w:rPr>
          <w:rFonts w:ascii="宋体" w:eastAsia="宋体" w:hAnsi="宋体" w:hint="eastAsia"/>
        </w:rPr>
        <w:t>、衍生作品、</w:t>
      </w:r>
      <w:r>
        <w:rPr>
          <w:rFonts w:ascii="宋体" w:eastAsia="宋体" w:hAnsi="宋体" w:hint="eastAsia"/>
          <w:lang w:val="en-GB"/>
        </w:rPr>
        <w:t>图片</w:t>
      </w:r>
      <w:r>
        <w:rPr>
          <w:rFonts w:ascii="宋体" w:eastAsia="宋体" w:hAnsi="宋体" w:hint="eastAsia"/>
        </w:rPr>
        <w:t>及文字图形、其他人格因素和场景，</w:t>
      </w:r>
      <w:ins w:id="36" w:author="胡" w:date="2018-01-25T22:40:00Z">
        <w:r>
          <w:rPr>
            <w:rFonts w:ascii="宋体" w:eastAsia="宋体" w:hAnsi="宋体" w:hint="eastAsia"/>
          </w:rPr>
          <w:t>且被附件</w:t>
        </w:r>
        <w:r>
          <w:rPr>
            <w:rFonts w:ascii="宋体" w:eastAsia="宋体" w:hAnsi="宋体" w:hint="eastAsia"/>
          </w:rPr>
          <w:lastRenderedPageBreak/>
          <w:t>A1.5相应国家确认的</w:t>
        </w:r>
      </w:ins>
      <w:r>
        <w:rPr>
          <w:rFonts w:ascii="宋体" w:eastAsia="宋体" w:hAnsi="宋体" w:hint="eastAsia"/>
        </w:rPr>
        <w:t>LINE对此拥有并享有全部知识产权。</w:t>
      </w:r>
    </w:p>
    <w:p w14:paraId="2C5BCB3C" w14:textId="77777777" w:rsidR="00187A95" w:rsidRDefault="00187A95">
      <w:pPr>
        <w:pStyle w:val="ac"/>
        <w:ind w:left="420" w:firstLineChars="0" w:firstLine="0"/>
        <w:rPr>
          <w:rFonts w:ascii="宋体" w:eastAsia="宋体" w:hAnsi="宋体"/>
        </w:rPr>
      </w:pPr>
    </w:p>
    <w:p w14:paraId="5890809B"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最低保证金</w:t>
      </w:r>
      <w:r>
        <w:rPr>
          <w:rFonts w:ascii="宋体" w:eastAsia="宋体" w:hAnsi="宋体" w:hint="eastAsia"/>
        </w:rPr>
        <w:t>”</w:t>
      </w:r>
      <w:r>
        <w:rPr>
          <w:rFonts w:ascii="宋体" w:eastAsia="宋体" w:hAnsi="宋体" w:cs="MS Mincho" w:hint="eastAsia"/>
        </w:rPr>
        <w:t>指在加税前，</w:t>
      </w:r>
      <w:r>
        <w:rPr>
          <w:rFonts w:ascii="宋体" w:eastAsia="宋体" w:hAnsi="宋体" w:cs="宋体"/>
        </w:rPr>
        <w:t>应</w:t>
      </w:r>
      <w:r>
        <w:rPr>
          <w:rFonts w:ascii="宋体" w:eastAsia="宋体" w:hAnsi="宋体" w:cs="MS Mincho" w:hint="eastAsia"/>
        </w:rPr>
        <w:t>支付的最低</w:t>
      </w:r>
      <w:r>
        <w:rPr>
          <w:rFonts w:ascii="宋体" w:eastAsia="宋体" w:hAnsi="宋体" w:cs="宋体"/>
        </w:rPr>
        <w:t>许</w:t>
      </w:r>
      <w:r>
        <w:rPr>
          <w:rFonts w:ascii="宋体" w:eastAsia="宋体" w:hAnsi="宋体" w:cs="MS Mincho" w:hint="eastAsia"/>
        </w:rPr>
        <w:t>可</w:t>
      </w:r>
      <w:r>
        <w:rPr>
          <w:rFonts w:ascii="宋体" w:eastAsia="宋体" w:hAnsi="宋体" w:cs="宋体"/>
        </w:rPr>
        <w:t>费</w:t>
      </w:r>
      <w:r>
        <w:rPr>
          <w:rFonts w:ascii="宋体" w:eastAsia="宋体" w:hAnsi="宋体" w:cs="MS Mincho" w:hint="eastAsia"/>
        </w:rPr>
        <w:t>的</w:t>
      </w:r>
      <w:proofErr w:type="gramStart"/>
      <w:r>
        <w:rPr>
          <w:rFonts w:ascii="宋体" w:eastAsia="宋体" w:hAnsi="宋体" w:cs="MS Mincho" w:hint="eastAsia"/>
        </w:rPr>
        <w:t>净固定</w:t>
      </w:r>
      <w:proofErr w:type="gramEnd"/>
      <w:r>
        <w:rPr>
          <w:rFonts w:ascii="宋体" w:eastAsia="宋体" w:hAnsi="宋体" w:cs="MS Mincho" w:hint="eastAsia"/>
        </w:rPr>
        <w:t>金</w:t>
      </w:r>
      <w:r>
        <w:rPr>
          <w:rFonts w:ascii="宋体" w:eastAsia="宋体" w:hAnsi="宋体" w:cs="宋体"/>
        </w:rPr>
        <w:t>额</w:t>
      </w:r>
      <w:r>
        <w:rPr>
          <w:rFonts w:ascii="宋体" w:eastAsia="宋体" w:hAnsi="宋体" w:cs="MS Mincho" w:hint="eastAsia"/>
        </w:rPr>
        <w:t>。</w:t>
      </w:r>
      <w:r>
        <w:rPr>
          <w:rFonts w:ascii="宋体" w:eastAsia="宋体" w:hAnsi="宋体" w:cs="宋体"/>
        </w:rPr>
        <w:t>为进</w:t>
      </w:r>
      <w:r>
        <w:rPr>
          <w:rFonts w:ascii="宋体" w:eastAsia="宋体" w:hAnsi="宋体" w:cs="MS Mincho" w:hint="eastAsia"/>
        </w:rPr>
        <w:t>一步明确，LINE将通</w:t>
      </w:r>
      <w:r>
        <w:rPr>
          <w:rFonts w:ascii="宋体" w:eastAsia="宋体" w:hAnsi="宋体" w:cs="宋体"/>
        </w:rPr>
        <w:t>过邮</w:t>
      </w:r>
      <w:r>
        <w:rPr>
          <w:rFonts w:ascii="宋体" w:eastAsia="宋体" w:hAnsi="宋体" w:cs="MS Mincho" w:hint="eastAsia"/>
        </w:rPr>
        <w:t>件形式将</w:t>
      </w:r>
      <w:r>
        <w:rPr>
          <w:rFonts w:ascii="宋体" w:eastAsia="宋体" w:hAnsi="宋体" w:cs="宋体"/>
        </w:rPr>
        <w:t>发</w:t>
      </w:r>
      <w:r>
        <w:rPr>
          <w:rFonts w:ascii="宋体" w:eastAsia="宋体" w:hAnsi="宋体" w:cs="MS Mincho" w:hint="eastAsia"/>
        </w:rPr>
        <w:t>票</w:t>
      </w:r>
      <w:r>
        <w:rPr>
          <w:rFonts w:ascii="宋体" w:eastAsia="宋体" w:hAnsi="宋体" w:cs="宋体" w:hint="eastAsia"/>
        </w:rPr>
        <w:t>发给</w:t>
      </w:r>
      <w:r>
        <w:rPr>
          <w:rFonts w:ascii="宋体" w:eastAsia="宋体" w:hAnsi="宋体" w:cs="MS Mincho" w:hint="eastAsia"/>
        </w:rPr>
        <w:t>被</w:t>
      </w:r>
      <w:r>
        <w:rPr>
          <w:rFonts w:ascii="宋体" w:eastAsia="宋体" w:hAnsi="宋体" w:cs="宋体"/>
        </w:rPr>
        <w:t>许</w:t>
      </w:r>
      <w:r>
        <w:rPr>
          <w:rFonts w:ascii="宋体" w:eastAsia="宋体" w:hAnsi="宋体" w:cs="MS Mincho" w:hint="eastAsia"/>
        </w:rPr>
        <w:t>可方，以确保开具日与被</w:t>
      </w:r>
      <w:r>
        <w:rPr>
          <w:rFonts w:ascii="宋体" w:eastAsia="宋体" w:hAnsi="宋体" w:cs="宋体"/>
        </w:rPr>
        <w:t>许</w:t>
      </w:r>
      <w:r>
        <w:rPr>
          <w:rFonts w:ascii="宋体" w:eastAsia="宋体" w:hAnsi="宋体" w:cs="MS Mincho" w:hint="eastAsia"/>
        </w:rPr>
        <w:t>可</w:t>
      </w:r>
      <w:proofErr w:type="gramStart"/>
      <w:r>
        <w:rPr>
          <w:rFonts w:ascii="宋体" w:eastAsia="宋体" w:hAnsi="宋体" w:cs="MS Mincho" w:hint="eastAsia"/>
        </w:rPr>
        <w:t>方收到</w:t>
      </w:r>
      <w:proofErr w:type="gramEnd"/>
      <w:r>
        <w:rPr>
          <w:rFonts w:ascii="宋体" w:eastAsia="宋体" w:hAnsi="宋体" w:cs="MS Mincho" w:hint="eastAsia"/>
        </w:rPr>
        <w:t>日</w:t>
      </w:r>
      <w:r>
        <w:rPr>
          <w:rFonts w:ascii="宋体" w:eastAsia="宋体" w:hAnsi="宋体" w:cs="宋体"/>
        </w:rPr>
        <w:t>为</w:t>
      </w:r>
      <w:r>
        <w:rPr>
          <w:rFonts w:ascii="宋体" w:eastAsia="宋体" w:hAnsi="宋体" w:cs="MS Mincho" w:hint="eastAsia"/>
        </w:rPr>
        <w:t>同日。即便</w:t>
      </w:r>
      <w:r>
        <w:rPr>
          <w:rFonts w:ascii="宋体" w:eastAsia="宋体" w:hAnsi="宋体" w:cs="宋体"/>
        </w:rPr>
        <w:t>许</w:t>
      </w:r>
      <w:r>
        <w:rPr>
          <w:rFonts w:ascii="宋体" w:eastAsia="宋体" w:hAnsi="宋体" w:cs="MS Mincho" w:hint="eastAsia"/>
        </w:rPr>
        <w:t>可</w:t>
      </w:r>
      <w:r>
        <w:rPr>
          <w:rFonts w:ascii="宋体" w:eastAsia="宋体" w:hAnsi="宋体" w:cs="宋体"/>
        </w:rPr>
        <w:t>产</w:t>
      </w:r>
      <w:r>
        <w:rPr>
          <w:rFonts w:ascii="宋体" w:eastAsia="宋体" w:hAnsi="宋体" w:cs="MS Mincho" w:hint="eastAsia"/>
        </w:rPr>
        <w:t>品的</w:t>
      </w:r>
      <w:r>
        <w:rPr>
          <w:rFonts w:ascii="宋体" w:eastAsia="宋体" w:hAnsi="宋体" w:cs="宋体"/>
        </w:rPr>
        <w:t>实际</w:t>
      </w:r>
      <w:proofErr w:type="gramStart"/>
      <w:r>
        <w:rPr>
          <w:rFonts w:ascii="宋体" w:eastAsia="宋体" w:hAnsi="宋体" w:cs="宋体"/>
        </w:rPr>
        <w:t>销</w:t>
      </w:r>
      <w:r>
        <w:rPr>
          <w:rFonts w:ascii="宋体" w:eastAsia="宋体" w:hAnsi="宋体" w:cs="MS Mincho" w:hint="eastAsia"/>
        </w:rPr>
        <w:t>售数</w:t>
      </w:r>
      <w:r>
        <w:rPr>
          <w:rFonts w:ascii="宋体" w:eastAsia="宋体" w:hAnsi="宋体" w:cs="宋体" w:hint="eastAsia"/>
        </w:rPr>
        <w:t>未达到</w:t>
      </w:r>
      <w:proofErr w:type="gramEnd"/>
      <w:r>
        <w:rPr>
          <w:rFonts w:ascii="宋体" w:eastAsia="宋体" w:hAnsi="宋体" w:cs="宋体" w:hint="eastAsia"/>
        </w:rPr>
        <w:t>上述最低保证金的金额，</w:t>
      </w:r>
      <w:r>
        <w:rPr>
          <w:rFonts w:ascii="宋体" w:eastAsia="宋体" w:hAnsi="宋体" w:cs="MS Mincho" w:hint="eastAsia"/>
        </w:rPr>
        <w:t>最低保</w:t>
      </w:r>
      <w:r>
        <w:rPr>
          <w:rFonts w:ascii="宋体" w:eastAsia="宋体" w:hAnsi="宋体" w:cs="宋体"/>
        </w:rPr>
        <w:t>证</w:t>
      </w:r>
      <w:r>
        <w:rPr>
          <w:rFonts w:ascii="宋体" w:eastAsia="宋体" w:hAnsi="宋体" w:cs="MS Mincho" w:hint="eastAsia"/>
        </w:rPr>
        <w:t>金不予退</w:t>
      </w:r>
      <w:r>
        <w:rPr>
          <w:rFonts w:ascii="宋体" w:eastAsia="宋体" w:hAnsi="宋体" w:cs="宋体"/>
        </w:rPr>
        <w:t>还</w:t>
      </w:r>
      <w:r>
        <w:rPr>
          <w:rFonts w:ascii="宋体" w:eastAsia="宋体" w:hAnsi="宋体" w:cs="MS Mincho" w:hint="eastAsia"/>
        </w:rPr>
        <w:t>。</w:t>
      </w:r>
    </w:p>
    <w:p w14:paraId="3AA2A2E9" w14:textId="77777777" w:rsidR="00187A95" w:rsidRDefault="00187A95">
      <w:pPr>
        <w:pStyle w:val="ac"/>
        <w:ind w:left="420" w:firstLineChars="0" w:firstLine="0"/>
        <w:rPr>
          <w:rFonts w:ascii="宋体" w:eastAsia="宋体" w:hAnsi="宋体"/>
        </w:rPr>
      </w:pPr>
    </w:p>
    <w:p w14:paraId="0C508E01"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b/>
        </w:rPr>
        <w:t>促销材料</w:t>
      </w:r>
      <w:r>
        <w:rPr>
          <w:rFonts w:ascii="宋体" w:eastAsia="宋体" w:hAnsi="宋体" w:hint="eastAsia"/>
        </w:rPr>
        <w:t>”指对许可产品进行</w:t>
      </w:r>
      <w:r>
        <w:rPr>
          <w:rFonts w:ascii="宋体" w:eastAsia="宋体" w:hAnsi="宋体"/>
        </w:rPr>
        <w:t>促销</w:t>
      </w:r>
      <w:r>
        <w:rPr>
          <w:rFonts w:ascii="宋体" w:eastAsia="宋体" w:hAnsi="宋体" w:hint="eastAsia"/>
        </w:rPr>
        <w:t>及宣传的材料，包括但不限于广告及展示材料、网站资料、包装、容器、目录、展示品、标签、吊牌及新闻稿。</w:t>
      </w:r>
    </w:p>
    <w:p w14:paraId="0964692D" w14:textId="77777777" w:rsidR="00187A95" w:rsidRDefault="00187A95">
      <w:pPr>
        <w:pStyle w:val="ac"/>
        <w:ind w:left="420" w:firstLineChars="0" w:firstLine="0"/>
        <w:rPr>
          <w:rFonts w:ascii="宋体" w:eastAsia="宋体" w:hAnsi="宋体"/>
        </w:rPr>
      </w:pPr>
    </w:p>
    <w:p w14:paraId="6C238849"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零售价格</w:t>
      </w:r>
      <w:r>
        <w:rPr>
          <w:rFonts w:ascii="宋体" w:eastAsia="宋体" w:hAnsi="宋体" w:hint="eastAsia"/>
        </w:rPr>
        <w:t>”指在授权区域内，未适用任何折扣或促销，且未附加被许可方在授权区域内所适用的税费，许可产品的原始标签零售价格。</w:t>
      </w:r>
    </w:p>
    <w:p w14:paraId="2A30476A" w14:textId="77777777" w:rsidR="00187A95" w:rsidRDefault="00187A95">
      <w:pPr>
        <w:pStyle w:val="ac"/>
        <w:ind w:left="420" w:firstLineChars="0" w:firstLine="0"/>
        <w:rPr>
          <w:rFonts w:ascii="宋体" w:eastAsia="宋体" w:hAnsi="宋体"/>
        </w:rPr>
      </w:pPr>
    </w:p>
    <w:p w14:paraId="193080C1"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许可费金额</w:t>
      </w:r>
      <w:r>
        <w:rPr>
          <w:rFonts w:ascii="宋体" w:eastAsia="宋体" w:hAnsi="宋体" w:hint="eastAsia"/>
        </w:rPr>
        <w:t>”指以下两者中的高者：(</w:t>
      </w:r>
      <w:proofErr w:type="spellStart"/>
      <w:r>
        <w:rPr>
          <w:rFonts w:ascii="宋体" w:eastAsia="宋体" w:hAnsi="宋体" w:hint="eastAsia"/>
        </w:rPr>
        <w:t>i</w:t>
      </w:r>
      <w:proofErr w:type="spellEnd"/>
      <w:r>
        <w:rPr>
          <w:rFonts w:ascii="宋体" w:eastAsia="宋体" w:hAnsi="宋体" w:hint="eastAsia"/>
        </w:rPr>
        <w:t>)依照第一条第7段的规定在特定期限内适用的最低保证金；或 (ii) 依照第一条第6段计算的专利使用</w:t>
      </w:r>
      <w:r>
        <w:rPr>
          <w:rFonts w:ascii="宋体" w:eastAsia="宋体" w:hAnsi="宋体"/>
        </w:rPr>
        <w:t>提成费</w:t>
      </w:r>
      <w:r>
        <w:rPr>
          <w:rFonts w:ascii="宋体" w:eastAsia="宋体" w:hAnsi="宋体" w:hint="eastAsia"/>
        </w:rPr>
        <w:t>，如专利使用</w:t>
      </w:r>
      <w:r>
        <w:rPr>
          <w:rFonts w:ascii="宋体" w:eastAsia="宋体" w:hAnsi="宋体"/>
        </w:rPr>
        <w:t>提成费</w:t>
      </w:r>
      <w:r>
        <w:rPr>
          <w:rFonts w:ascii="宋体" w:eastAsia="宋体" w:hAnsi="宋体" w:hint="eastAsia"/>
        </w:rPr>
        <w:t>的总金额超过最</w:t>
      </w:r>
      <w:ins w:id="37" w:author="胡" w:date="2018-01-25T21:33:00Z">
        <w:r>
          <w:rPr>
            <w:rFonts w:ascii="宋体" w:eastAsia="宋体" w:hAnsi="宋体" w:hint="eastAsia"/>
          </w:rPr>
          <w:t>低</w:t>
        </w:r>
      </w:ins>
      <w:del w:id="38" w:author="胡" w:date="2018-01-25T21:33:00Z">
        <w:r>
          <w:rPr>
            <w:rFonts w:ascii="宋体" w:eastAsia="宋体" w:hAnsi="宋体" w:hint="eastAsia"/>
          </w:rPr>
          <w:delText>近</w:delText>
        </w:r>
      </w:del>
      <w:r>
        <w:rPr>
          <w:rFonts w:ascii="宋体" w:eastAsia="宋体" w:hAnsi="宋体" w:hint="eastAsia"/>
        </w:rPr>
        <w:t>保证金。</w:t>
      </w:r>
    </w:p>
    <w:p w14:paraId="74C83E62" w14:textId="77777777" w:rsidR="00187A95" w:rsidRDefault="00187A95">
      <w:pPr>
        <w:pStyle w:val="ac"/>
        <w:ind w:left="420" w:firstLineChars="0" w:firstLine="0"/>
        <w:rPr>
          <w:rFonts w:ascii="宋体" w:eastAsia="宋体" w:hAnsi="宋体"/>
        </w:rPr>
      </w:pPr>
    </w:p>
    <w:p w14:paraId="410E2060"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规格</w:t>
      </w:r>
      <w:r>
        <w:rPr>
          <w:rFonts w:ascii="宋体" w:eastAsia="宋体" w:hAnsi="宋体" w:hint="eastAsia"/>
        </w:rPr>
        <w:t>”指授权</w:t>
      </w:r>
      <w:r>
        <w:rPr>
          <w:rFonts w:ascii="宋体" w:eastAsia="宋体" w:hAnsi="宋体"/>
        </w:rPr>
        <w:t>生产</w:t>
      </w:r>
      <w:r>
        <w:rPr>
          <w:rFonts w:ascii="宋体" w:eastAsia="宋体" w:hAnsi="宋体" w:hint="eastAsia"/>
        </w:rPr>
        <w:t>商在与被许可方另行签订的</w:t>
      </w:r>
      <w:r>
        <w:rPr>
          <w:rFonts w:ascii="宋体" w:eastAsia="宋体" w:hAnsi="宋体"/>
        </w:rPr>
        <w:t>生产</w:t>
      </w:r>
      <w:r>
        <w:rPr>
          <w:rFonts w:ascii="宋体" w:eastAsia="宋体" w:hAnsi="宋体" w:hint="eastAsia"/>
        </w:rPr>
        <w:t>协议中，向被许可方提供的关于许可产品的规格信息。</w:t>
      </w:r>
    </w:p>
    <w:p w14:paraId="55FCD692" w14:textId="77777777" w:rsidR="00187A95" w:rsidRDefault="00187A95">
      <w:pPr>
        <w:pStyle w:val="ac"/>
        <w:ind w:left="420" w:firstLineChars="0" w:firstLine="0"/>
        <w:rPr>
          <w:rFonts w:ascii="宋体" w:eastAsia="宋体" w:hAnsi="宋体"/>
        </w:rPr>
      </w:pPr>
    </w:p>
    <w:p w14:paraId="5FC074C1"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期限</w:t>
      </w:r>
      <w:r>
        <w:rPr>
          <w:rFonts w:ascii="宋体" w:eastAsia="宋体" w:hAnsi="宋体" w:hint="eastAsia"/>
        </w:rPr>
        <w:t>”是指本协议的期限，该期限应依照本协议第一条第10段中注明的日期起始并终止。</w:t>
      </w:r>
    </w:p>
    <w:p w14:paraId="754C0885" w14:textId="77777777" w:rsidR="00187A95" w:rsidRDefault="00187A95">
      <w:pPr>
        <w:pStyle w:val="ac"/>
        <w:ind w:left="420" w:firstLineChars="0" w:firstLine="0"/>
        <w:rPr>
          <w:rFonts w:ascii="宋体" w:eastAsia="宋体" w:hAnsi="宋体"/>
        </w:rPr>
      </w:pPr>
    </w:p>
    <w:p w14:paraId="00EFD28D" w14:textId="77777777" w:rsidR="00187A95" w:rsidRDefault="00B12307">
      <w:pPr>
        <w:pStyle w:val="ac"/>
        <w:numPr>
          <w:ilvl w:val="1"/>
          <w:numId w:val="6"/>
        </w:numPr>
        <w:ind w:firstLineChars="0"/>
        <w:rPr>
          <w:rFonts w:ascii="宋体" w:eastAsia="宋体" w:hAnsi="宋体"/>
        </w:rPr>
      </w:pPr>
      <w:r>
        <w:rPr>
          <w:rFonts w:ascii="宋体" w:eastAsia="宋体" w:hAnsi="宋体" w:hint="eastAsia"/>
        </w:rPr>
        <w:t>“</w:t>
      </w:r>
      <w:r>
        <w:rPr>
          <w:rFonts w:ascii="宋体" w:eastAsia="宋体" w:hAnsi="宋体" w:hint="eastAsia"/>
          <w:b/>
        </w:rPr>
        <w:t>批发价格</w:t>
      </w:r>
      <w:r>
        <w:rPr>
          <w:rFonts w:ascii="宋体" w:eastAsia="宋体" w:hAnsi="宋体" w:hint="eastAsia"/>
        </w:rPr>
        <w:t>”指被许可方向零售商、销售商、分销商开具发票的每单位价格，该价格未适用任何折扣或促销，且未附加许可方在授权区域内所适用的税费。</w:t>
      </w:r>
    </w:p>
    <w:p w14:paraId="0B6D24FF" w14:textId="77777777" w:rsidR="00187A95" w:rsidRDefault="00187A95">
      <w:pPr>
        <w:rPr>
          <w:rFonts w:ascii="宋体" w:eastAsia="宋体" w:hAnsi="宋体"/>
        </w:rPr>
      </w:pPr>
    </w:p>
    <w:p w14:paraId="7530FFD6" w14:textId="77777777" w:rsidR="00187A95" w:rsidRDefault="00B12307">
      <w:pPr>
        <w:rPr>
          <w:rFonts w:ascii="宋体" w:eastAsia="宋体" w:hAnsi="宋体"/>
          <w:b/>
        </w:rPr>
      </w:pPr>
      <w:r>
        <w:rPr>
          <w:rFonts w:ascii="宋体" w:eastAsia="宋体" w:hAnsi="宋体" w:hint="eastAsia"/>
          <w:b/>
        </w:rPr>
        <w:t>第2节   许可的授予</w:t>
      </w:r>
    </w:p>
    <w:p w14:paraId="73D398BB" w14:textId="77777777" w:rsidR="00187A95" w:rsidRDefault="00187A95">
      <w:pPr>
        <w:rPr>
          <w:rFonts w:ascii="宋体" w:eastAsia="宋体" w:hAnsi="宋体"/>
          <w:b/>
        </w:rPr>
      </w:pPr>
    </w:p>
    <w:p w14:paraId="17973A64" w14:textId="77777777" w:rsidR="00187A95" w:rsidRDefault="00B12307">
      <w:pPr>
        <w:pStyle w:val="ac"/>
        <w:numPr>
          <w:ilvl w:val="0"/>
          <w:numId w:val="7"/>
        </w:numPr>
        <w:ind w:firstLineChars="0"/>
        <w:rPr>
          <w:rFonts w:ascii="宋体" w:eastAsia="宋体" w:hAnsi="宋体"/>
        </w:rPr>
      </w:pPr>
      <w:r>
        <w:rPr>
          <w:rFonts w:ascii="宋体" w:eastAsia="宋体" w:hAnsi="宋体" w:hint="eastAsia"/>
          <w:u w:val="single"/>
        </w:rPr>
        <w:t>对LINE</w:t>
      </w:r>
      <w:r>
        <w:rPr>
          <w:rFonts w:ascii="宋体" w:eastAsia="宋体" w:hAnsi="宋体"/>
          <w:u w:val="single"/>
        </w:rPr>
        <w:t>卡通形象</w:t>
      </w:r>
      <w:r>
        <w:rPr>
          <w:rFonts w:ascii="宋体" w:eastAsia="宋体" w:hAnsi="宋体" w:hint="eastAsia"/>
          <w:u w:val="single"/>
        </w:rPr>
        <w:t>许可的授予</w:t>
      </w:r>
    </w:p>
    <w:p w14:paraId="1FA7DCEE" w14:textId="77777777" w:rsidR="00187A95" w:rsidRDefault="00B12307">
      <w:pPr>
        <w:pStyle w:val="ac"/>
        <w:numPr>
          <w:ilvl w:val="0"/>
          <w:numId w:val="8"/>
        </w:numPr>
        <w:ind w:firstLineChars="0"/>
        <w:rPr>
          <w:rFonts w:ascii="宋体" w:eastAsia="宋体" w:hAnsi="宋体"/>
        </w:rPr>
      </w:pPr>
      <w:r>
        <w:rPr>
          <w:rFonts w:ascii="宋体" w:eastAsia="宋体" w:hAnsi="宋体" w:hint="eastAsia"/>
        </w:rPr>
        <w:t>LINE就此向被许可方授予，仅在期限内及授权区域内，限制性的、可撤回的、需支付许可费的、非独家的</w:t>
      </w:r>
      <w:ins w:id="39" w:author="胡" w:date="2018-01-25T21:33:00Z">
        <w:r>
          <w:rPr>
            <w:rFonts w:ascii="宋体" w:eastAsia="宋体" w:hAnsi="宋体" w:hint="eastAsia"/>
          </w:rPr>
          <w:t>（但针对中国大陆系独家）</w:t>
        </w:r>
      </w:ins>
      <w:r>
        <w:rPr>
          <w:rFonts w:ascii="宋体" w:eastAsia="宋体" w:hAnsi="宋体" w:hint="eastAsia"/>
        </w:rPr>
        <w:t>及不得转许可的，仅使用LINE的</w:t>
      </w:r>
      <w:r>
        <w:rPr>
          <w:rFonts w:ascii="宋体" w:eastAsia="宋体" w:hAnsi="宋体"/>
        </w:rPr>
        <w:t>卡通形象</w:t>
      </w:r>
      <w:r>
        <w:rPr>
          <w:rFonts w:ascii="宋体" w:eastAsia="宋体" w:hAnsi="宋体" w:hint="eastAsia"/>
        </w:rPr>
        <w:t>在批准的渠道内进行</w:t>
      </w:r>
      <w:r>
        <w:rPr>
          <w:rFonts w:ascii="宋体" w:eastAsia="宋体" w:hAnsi="宋体"/>
        </w:rPr>
        <w:t>生产</w:t>
      </w:r>
      <w:r>
        <w:rPr>
          <w:rFonts w:ascii="宋体" w:eastAsia="宋体" w:hAnsi="宋体" w:hint="eastAsia"/>
        </w:rPr>
        <w:t>（包括授权</w:t>
      </w:r>
      <w:r>
        <w:rPr>
          <w:rFonts w:ascii="宋体" w:eastAsia="宋体" w:hAnsi="宋体"/>
        </w:rPr>
        <w:t>生产</w:t>
      </w:r>
      <w:r>
        <w:rPr>
          <w:rFonts w:ascii="宋体" w:eastAsia="宋体" w:hAnsi="宋体" w:hint="eastAsia"/>
        </w:rPr>
        <w:t>商）、分销、</w:t>
      </w:r>
      <w:r>
        <w:rPr>
          <w:rFonts w:ascii="宋体" w:eastAsia="宋体" w:hAnsi="宋体" w:hint="eastAsia"/>
        </w:rPr>
        <w:lastRenderedPageBreak/>
        <w:t>营销（包括使用</w:t>
      </w:r>
      <w:r>
        <w:rPr>
          <w:rFonts w:ascii="宋体" w:eastAsia="宋体" w:hAnsi="宋体"/>
        </w:rPr>
        <w:t>促销材料</w:t>
      </w:r>
      <w:r>
        <w:rPr>
          <w:rFonts w:ascii="宋体" w:eastAsia="宋体" w:hAnsi="宋体" w:hint="eastAsia"/>
        </w:rPr>
        <w:t>）、销售的授权。该授权基于以下条款：</w:t>
      </w:r>
    </w:p>
    <w:p w14:paraId="05D35EB2" w14:textId="77777777" w:rsidR="00187A95" w:rsidRDefault="00B12307">
      <w:pPr>
        <w:pStyle w:val="ac"/>
        <w:numPr>
          <w:ilvl w:val="0"/>
          <w:numId w:val="9"/>
        </w:numPr>
        <w:ind w:firstLineChars="0"/>
        <w:rPr>
          <w:rFonts w:ascii="宋体" w:eastAsia="宋体" w:hAnsi="宋体"/>
        </w:rPr>
      </w:pPr>
      <w:r>
        <w:rPr>
          <w:rFonts w:ascii="宋体" w:eastAsia="宋体" w:hAnsi="宋体" w:hint="eastAsia"/>
        </w:rPr>
        <w:t>被许可方不得将所授权的任何权利向任何</w:t>
      </w:r>
      <w:proofErr w:type="gramStart"/>
      <w:r>
        <w:rPr>
          <w:rFonts w:ascii="宋体" w:eastAsia="宋体" w:hAnsi="宋体" w:hint="eastAsia"/>
        </w:rPr>
        <w:t>其他第三</w:t>
      </w:r>
      <w:proofErr w:type="gramEnd"/>
      <w:r>
        <w:rPr>
          <w:rFonts w:ascii="宋体" w:eastAsia="宋体" w:hAnsi="宋体" w:hint="eastAsia"/>
        </w:rPr>
        <w:t>方进行分许可，但在获得LINE事先书面批准的情况下，被许可方可仅将</w:t>
      </w:r>
      <w:r>
        <w:rPr>
          <w:rFonts w:ascii="宋体" w:eastAsia="宋体" w:hAnsi="宋体"/>
        </w:rPr>
        <w:t>许可产品</w:t>
      </w:r>
      <w:r>
        <w:rPr>
          <w:rFonts w:ascii="宋体" w:eastAsia="宋体" w:hAnsi="宋体" w:hint="eastAsia"/>
        </w:rPr>
        <w:t>的</w:t>
      </w:r>
      <w:r>
        <w:rPr>
          <w:rFonts w:ascii="宋体" w:eastAsia="宋体" w:hAnsi="宋体"/>
        </w:rPr>
        <w:t>生产</w:t>
      </w:r>
      <w:r>
        <w:rPr>
          <w:rFonts w:ascii="宋体" w:eastAsia="宋体" w:hAnsi="宋体" w:hint="eastAsia"/>
        </w:rPr>
        <w:t>分许可给</w:t>
      </w:r>
      <w:proofErr w:type="gramStart"/>
      <w:r>
        <w:rPr>
          <w:rFonts w:ascii="宋体" w:eastAsia="宋体" w:hAnsi="宋体" w:hint="eastAsia"/>
        </w:rPr>
        <w:t>其他第</w:t>
      </w:r>
      <w:proofErr w:type="gramEnd"/>
      <w:r>
        <w:rPr>
          <w:rFonts w:ascii="宋体" w:eastAsia="宋体" w:hAnsi="宋体" w:hint="eastAsia"/>
        </w:rPr>
        <w:t>三方。且该等LINE批准的任何及所有分许可均应由被许可方与第三方签订书面协议，协议条款应与本协议条款及约定一致，并在签署前获得LINE的书面批准。</w:t>
      </w:r>
    </w:p>
    <w:p w14:paraId="18E48A0A" w14:textId="77777777" w:rsidR="00187A95" w:rsidRDefault="00B12307">
      <w:pPr>
        <w:pStyle w:val="ac"/>
        <w:numPr>
          <w:ilvl w:val="0"/>
          <w:numId w:val="9"/>
        </w:numPr>
        <w:ind w:firstLineChars="0"/>
        <w:rPr>
          <w:rFonts w:ascii="宋体" w:eastAsia="宋体" w:hAnsi="宋体"/>
        </w:rPr>
      </w:pPr>
      <w:r>
        <w:rPr>
          <w:rFonts w:ascii="宋体" w:eastAsia="宋体" w:hAnsi="宋体" w:hint="eastAsia"/>
        </w:rPr>
        <w:t>LINE将不定期向被许可方提供许可产品的</w:t>
      </w:r>
      <w:r>
        <w:rPr>
          <w:rFonts w:ascii="宋体" w:eastAsia="宋体" w:hAnsi="宋体"/>
        </w:rPr>
        <w:t>生产</w:t>
      </w:r>
      <w:r>
        <w:rPr>
          <w:rFonts w:ascii="宋体" w:eastAsia="宋体" w:hAnsi="宋体" w:hint="eastAsia"/>
        </w:rPr>
        <w:t>标准及样式指引（详细定义请参阅下文），被许可方应保证许可产品的</w:t>
      </w:r>
      <w:r>
        <w:rPr>
          <w:rFonts w:ascii="宋体" w:eastAsia="宋体" w:hAnsi="宋体"/>
        </w:rPr>
        <w:t>生产</w:t>
      </w:r>
      <w:r>
        <w:rPr>
          <w:rFonts w:ascii="宋体" w:eastAsia="宋体" w:hAnsi="宋体" w:hint="eastAsia"/>
        </w:rPr>
        <w:t>符合LINE实现批准的标准（以下称“</w:t>
      </w:r>
      <w:r>
        <w:rPr>
          <w:rFonts w:ascii="宋体" w:eastAsia="宋体" w:hAnsi="宋体"/>
          <w:b/>
        </w:rPr>
        <w:t>生产</w:t>
      </w:r>
      <w:r>
        <w:rPr>
          <w:rFonts w:ascii="宋体" w:eastAsia="宋体" w:hAnsi="宋体" w:hint="eastAsia"/>
          <w:b/>
        </w:rPr>
        <w:t>标准</w:t>
      </w:r>
      <w:r>
        <w:rPr>
          <w:rFonts w:ascii="宋体" w:eastAsia="宋体" w:hAnsi="宋体" w:hint="eastAsia"/>
        </w:rPr>
        <w:t>”）。</w:t>
      </w:r>
    </w:p>
    <w:p w14:paraId="12905E07" w14:textId="77777777" w:rsidR="00187A95" w:rsidRDefault="00B12307">
      <w:pPr>
        <w:pStyle w:val="ac"/>
        <w:numPr>
          <w:ilvl w:val="0"/>
          <w:numId w:val="9"/>
        </w:numPr>
        <w:ind w:firstLineChars="0"/>
        <w:rPr>
          <w:rFonts w:ascii="宋体" w:eastAsia="宋体" w:hAnsi="宋体"/>
        </w:rPr>
      </w:pPr>
      <w:r>
        <w:rPr>
          <w:rFonts w:ascii="宋体" w:eastAsia="宋体" w:hAnsi="宋体" w:hint="eastAsia"/>
        </w:rPr>
        <w:t>为进一步明确之目的，被许可方指定授权</w:t>
      </w:r>
      <w:r>
        <w:rPr>
          <w:rFonts w:ascii="宋体" w:eastAsia="宋体" w:hAnsi="宋体"/>
        </w:rPr>
        <w:t>生产</w:t>
      </w:r>
      <w:r>
        <w:rPr>
          <w:rFonts w:ascii="宋体" w:eastAsia="宋体" w:hAnsi="宋体" w:hint="eastAsia"/>
        </w:rPr>
        <w:t>商并不代表转移被许可方在本协议项下的任何义务，被许可方有义务对其指定的授权</w:t>
      </w:r>
      <w:r>
        <w:rPr>
          <w:rFonts w:ascii="宋体" w:eastAsia="宋体" w:hAnsi="宋体"/>
        </w:rPr>
        <w:t>生产</w:t>
      </w:r>
      <w:r>
        <w:rPr>
          <w:rFonts w:ascii="宋体" w:eastAsia="宋体" w:hAnsi="宋体" w:hint="eastAsia"/>
        </w:rPr>
        <w:t>商的行为</w:t>
      </w:r>
      <w:del w:id="40" w:author="胡" w:date="2018-01-25T21:35:00Z">
        <w:r>
          <w:rPr>
            <w:rFonts w:ascii="宋体" w:eastAsia="宋体" w:hAnsi="宋体" w:hint="eastAsia"/>
          </w:rPr>
          <w:delText>及失误承担责任</w:delText>
        </w:r>
      </w:del>
      <w:ins w:id="41" w:author="胡" w:date="2018-01-25T21:35:00Z">
        <w:r>
          <w:rPr>
            <w:rFonts w:ascii="宋体" w:eastAsia="宋体" w:hAnsi="宋体" w:hint="eastAsia"/>
          </w:rPr>
          <w:t>在合理的注意范围内进行必要监督</w:t>
        </w:r>
      </w:ins>
      <w:r>
        <w:rPr>
          <w:rFonts w:ascii="宋体" w:eastAsia="宋体" w:hAnsi="宋体" w:hint="eastAsia"/>
        </w:rPr>
        <w:t>。</w:t>
      </w:r>
    </w:p>
    <w:p w14:paraId="4773F574" w14:textId="77777777" w:rsidR="00187A95" w:rsidRDefault="00B12307">
      <w:pPr>
        <w:pStyle w:val="ac"/>
        <w:numPr>
          <w:ilvl w:val="0"/>
          <w:numId w:val="9"/>
        </w:numPr>
        <w:ind w:firstLineChars="0"/>
        <w:rPr>
          <w:rFonts w:ascii="宋体" w:eastAsia="宋体" w:hAnsi="宋体"/>
        </w:rPr>
      </w:pPr>
      <w:r>
        <w:rPr>
          <w:rFonts w:ascii="宋体" w:eastAsia="宋体" w:hAnsi="宋体" w:hint="eastAsia"/>
        </w:rPr>
        <w:t>除非LINE另行书面同意， 被许可方不得从事任何除本协议明确允许的事务以外的任何事项（禁止事项包括但不限于在协议期限及授权区域内，对其他公司进行</w:t>
      </w:r>
      <w:r>
        <w:rPr>
          <w:rFonts w:ascii="宋体" w:eastAsia="宋体" w:hAnsi="宋体"/>
        </w:rPr>
        <w:t>促销</w:t>
      </w:r>
      <w:r>
        <w:rPr>
          <w:rFonts w:ascii="宋体" w:eastAsia="宋体" w:hAnsi="宋体" w:hint="eastAsia"/>
        </w:rPr>
        <w:t>活动、或对许可产品进行电视广告制作时，提供许可产品的免费赠品）。</w:t>
      </w:r>
    </w:p>
    <w:p w14:paraId="469C44D9" w14:textId="77777777" w:rsidR="00187A95" w:rsidRDefault="00187A95">
      <w:pPr>
        <w:rPr>
          <w:rFonts w:ascii="宋体" w:eastAsia="宋体" w:hAnsi="宋体"/>
        </w:rPr>
      </w:pPr>
    </w:p>
    <w:p w14:paraId="740A0D46" w14:textId="77777777" w:rsidR="00187A95" w:rsidRDefault="00B12307">
      <w:pPr>
        <w:pStyle w:val="ac"/>
        <w:numPr>
          <w:ilvl w:val="0"/>
          <w:numId w:val="7"/>
        </w:numPr>
        <w:ind w:firstLineChars="0"/>
        <w:rPr>
          <w:rFonts w:ascii="宋体" w:eastAsia="宋体" w:hAnsi="宋体"/>
          <w:u w:val="single"/>
        </w:rPr>
      </w:pPr>
      <w:r>
        <w:rPr>
          <w:rFonts w:ascii="宋体" w:eastAsia="宋体" w:hAnsi="宋体" w:hint="eastAsia"/>
          <w:u w:val="single"/>
        </w:rPr>
        <w:t>商标及标志许可</w:t>
      </w:r>
    </w:p>
    <w:p w14:paraId="40AC2B78" w14:textId="77777777" w:rsidR="00187A95" w:rsidRDefault="00B12307">
      <w:pPr>
        <w:pStyle w:val="ac"/>
        <w:numPr>
          <w:ilvl w:val="0"/>
          <w:numId w:val="10"/>
        </w:numPr>
        <w:ind w:firstLineChars="0"/>
        <w:rPr>
          <w:rFonts w:ascii="宋体" w:eastAsia="宋体" w:hAnsi="宋体"/>
        </w:rPr>
      </w:pPr>
      <w:r>
        <w:rPr>
          <w:rFonts w:ascii="宋体" w:eastAsia="宋体" w:hAnsi="宋体" w:hint="eastAsia"/>
        </w:rPr>
        <w:t>依照一般条款及约定第2.3节的约定，LINE授予被许可方使用及复制LINE的商标、服务标识、商号、识别标志或其他同类（称“</w:t>
      </w:r>
      <w:r>
        <w:rPr>
          <w:rFonts w:ascii="宋体" w:eastAsia="宋体" w:hAnsi="宋体" w:hint="eastAsia"/>
          <w:b/>
        </w:rPr>
        <w:t>LINE标志</w:t>
      </w:r>
      <w:r>
        <w:rPr>
          <w:rFonts w:ascii="宋体" w:eastAsia="宋体" w:hAnsi="宋体" w:hint="eastAsia"/>
        </w:rPr>
        <w:t>”）的许可。该许可是限制性的、可撤回的、需支付许可费的、非独家的及不得转许可的。依照第2.2节，许可范围仅限于与</w:t>
      </w:r>
      <w:r>
        <w:rPr>
          <w:rFonts w:ascii="宋体" w:eastAsia="宋体" w:hAnsi="宋体"/>
        </w:rPr>
        <w:t>生产</w:t>
      </w:r>
      <w:r>
        <w:rPr>
          <w:rFonts w:ascii="宋体" w:eastAsia="宋体" w:hAnsi="宋体" w:hint="eastAsia"/>
        </w:rPr>
        <w:t>、分销、营销及</w:t>
      </w:r>
      <w:ins w:id="42" w:author="胡" w:date="2018-01-25T21:36:00Z">
        <w:r>
          <w:rPr>
            <w:rFonts w:ascii="宋体" w:eastAsia="宋体" w:hAnsi="宋体" w:hint="eastAsia"/>
          </w:rPr>
          <w:t>（在中国大陆系独家）</w:t>
        </w:r>
      </w:ins>
      <w:r>
        <w:rPr>
          <w:rFonts w:ascii="宋体" w:eastAsia="宋体" w:hAnsi="宋体" w:hint="eastAsia"/>
        </w:rPr>
        <w:t>销售许可产品（包括使用</w:t>
      </w:r>
      <w:r>
        <w:rPr>
          <w:rFonts w:ascii="宋体" w:eastAsia="宋体" w:hAnsi="宋体"/>
        </w:rPr>
        <w:t>促销材料</w:t>
      </w:r>
      <w:r>
        <w:rPr>
          <w:rFonts w:ascii="宋体" w:eastAsia="宋体" w:hAnsi="宋体" w:hint="eastAsia"/>
        </w:rPr>
        <w:t>）相关，如适用的话，可向授权</w:t>
      </w:r>
      <w:r>
        <w:rPr>
          <w:rFonts w:ascii="宋体" w:eastAsia="宋体" w:hAnsi="宋体"/>
        </w:rPr>
        <w:t>生产</w:t>
      </w:r>
      <w:r>
        <w:rPr>
          <w:rFonts w:ascii="宋体" w:eastAsia="宋体" w:hAnsi="宋体" w:hint="eastAsia"/>
        </w:rPr>
        <w:t>商进行分许可（前提是在取得LINE的事先书面批准前，授权</w:t>
      </w:r>
      <w:r>
        <w:rPr>
          <w:rFonts w:ascii="宋体" w:eastAsia="宋体" w:hAnsi="宋体"/>
        </w:rPr>
        <w:t>生产</w:t>
      </w:r>
      <w:r>
        <w:rPr>
          <w:rFonts w:ascii="宋体" w:eastAsia="宋体" w:hAnsi="宋体" w:hint="eastAsia"/>
        </w:rPr>
        <w:t>商不得再对LINE标志进行分许可）,特定许可范围将由LINE随时以书面的形式确定。</w:t>
      </w:r>
    </w:p>
    <w:p w14:paraId="280C69F2" w14:textId="77777777" w:rsidR="00187A95" w:rsidRDefault="00B12307">
      <w:pPr>
        <w:pStyle w:val="ac"/>
        <w:numPr>
          <w:ilvl w:val="0"/>
          <w:numId w:val="8"/>
        </w:numPr>
        <w:ind w:firstLineChars="0"/>
        <w:rPr>
          <w:rFonts w:ascii="宋体" w:eastAsia="宋体" w:hAnsi="宋体"/>
        </w:rPr>
      </w:pPr>
      <w:r>
        <w:rPr>
          <w:rFonts w:ascii="宋体" w:eastAsia="宋体" w:hAnsi="宋体" w:hint="eastAsia"/>
        </w:rPr>
        <w:t>为创造许可产品及确定LINE标志和版权通告的位置，LINE将随时提样式指引（称“</w:t>
      </w:r>
      <w:r>
        <w:rPr>
          <w:rFonts w:ascii="宋体" w:eastAsia="宋体" w:hAnsi="宋体" w:hint="eastAsia"/>
          <w:b/>
        </w:rPr>
        <w:t>样式指引</w:t>
      </w:r>
      <w:r>
        <w:rPr>
          <w:rFonts w:ascii="宋体" w:eastAsia="宋体" w:hAnsi="宋体" w:hint="eastAsia"/>
        </w:rPr>
        <w:t>）。被许可方可依照LINE提供的样式指引中LINE</w:t>
      </w:r>
      <w:r>
        <w:rPr>
          <w:rFonts w:ascii="宋体" w:eastAsia="宋体" w:hAnsi="宋体"/>
        </w:rPr>
        <w:t>卡通形象</w:t>
      </w:r>
      <w:r>
        <w:rPr>
          <w:rFonts w:ascii="宋体" w:eastAsia="宋体" w:hAnsi="宋体" w:hint="eastAsia"/>
        </w:rPr>
        <w:t>，设计许可产品。</w:t>
      </w:r>
    </w:p>
    <w:p w14:paraId="7F492A19" w14:textId="77777777" w:rsidR="00187A95" w:rsidRDefault="00187A95">
      <w:pPr>
        <w:rPr>
          <w:rFonts w:ascii="宋体" w:eastAsia="宋体" w:hAnsi="宋体"/>
        </w:rPr>
      </w:pPr>
    </w:p>
    <w:p w14:paraId="34E10256" w14:textId="77777777" w:rsidR="00187A95" w:rsidRDefault="00B12307">
      <w:pPr>
        <w:pStyle w:val="ac"/>
        <w:numPr>
          <w:ilvl w:val="0"/>
          <w:numId w:val="7"/>
        </w:numPr>
        <w:ind w:firstLineChars="0"/>
        <w:rPr>
          <w:rFonts w:ascii="宋体" w:eastAsia="宋体" w:hAnsi="宋体"/>
          <w:u w:val="single"/>
        </w:rPr>
      </w:pPr>
      <w:r>
        <w:rPr>
          <w:rFonts w:ascii="宋体" w:eastAsia="宋体" w:hAnsi="宋体" w:hint="eastAsia"/>
          <w:u w:val="single"/>
        </w:rPr>
        <w:t>LINE的批准权</w:t>
      </w:r>
    </w:p>
    <w:p w14:paraId="37235D75" w14:textId="77777777" w:rsidR="00187A95" w:rsidRDefault="00B12307">
      <w:pPr>
        <w:pStyle w:val="ac"/>
        <w:numPr>
          <w:ilvl w:val="0"/>
          <w:numId w:val="11"/>
        </w:numPr>
        <w:ind w:firstLineChars="0"/>
        <w:rPr>
          <w:rFonts w:ascii="宋体" w:eastAsia="宋体" w:hAnsi="宋体"/>
        </w:rPr>
      </w:pPr>
      <w:r>
        <w:rPr>
          <w:rFonts w:ascii="宋体" w:eastAsia="宋体" w:hAnsi="宋体" w:hint="eastAsia"/>
        </w:rPr>
        <w:t>被许可方应按照本协议附录A中所列的每一个进度节点（LINE有权随时自行决定调整，以下称为“</w:t>
      </w:r>
      <w:r>
        <w:rPr>
          <w:rFonts w:ascii="宋体" w:eastAsia="宋体" w:hAnsi="宋体" w:hint="eastAsia"/>
          <w:b/>
        </w:rPr>
        <w:t>批准程序</w:t>
      </w:r>
      <w:r>
        <w:rPr>
          <w:rFonts w:ascii="宋体" w:eastAsia="宋体" w:hAnsi="宋体" w:hint="eastAsia"/>
        </w:rPr>
        <w:t>”），向LINE提交每一种许可产品及任何相关</w:t>
      </w:r>
      <w:r>
        <w:rPr>
          <w:rFonts w:ascii="宋体" w:eastAsia="宋体" w:hAnsi="宋体"/>
        </w:rPr>
        <w:t>促销材料</w:t>
      </w:r>
      <w:r>
        <w:rPr>
          <w:rFonts w:ascii="宋体" w:eastAsia="宋体" w:hAnsi="宋体" w:hint="eastAsia"/>
        </w:rPr>
        <w:t>，获得LINE的事先书面批准后方在进行</w:t>
      </w:r>
      <w:r>
        <w:rPr>
          <w:rFonts w:ascii="宋体" w:eastAsia="宋体" w:hAnsi="宋体"/>
        </w:rPr>
        <w:t>生产</w:t>
      </w:r>
      <w:r>
        <w:rPr>
          <w:rFonts w:ascii="宋体" w:eastAsia="宋体" w:hAnsi="宋体" w:hint="eastAsia"/>
        </w:rPr>
        <w:t>、分销或销售许</w:t>
      </w:r>
      <w:r>
        <w:rPr>
          <w:rFonts w:ascii="宋体" w:eastAsia="宋体" w:hAnsi="宋体" w:hint="eastAsia"/>
        </w:rPr>
        <w:lastRenderedPageBreak/>
        <w:t>可产品或使用</w:t>
      </w:r>
      <w:r>
        <w:rPr>
          <w:rFonts w:ascii="宋体" w:eastAsia="宋体" w:hAnsi="宋体"/>
        </w:rPr>
        <w:t>促销材料</w:t>
      </w:r>
      <w:r>
        <w:rPr>
          <w:rFonts w:ascii="宋体" w:eastAsia="宋体" w:hAnsi="宋体" w:hint="eastAsia"/>
        </w:rPr>
        <w:t>。未获得LINE的事先书面批准，不得对许可产品或</w:t>
      </w:r>
      <w:r>
        <w:rPr>
          <w:rFonts w:ascii="宋体" w:eastAsia="宋体" w:hAnsi="宋体"/>
        </w:rPr>
        <w:t>促销材料</w:t>
      </w:r>
      <w:r>
        <w:rPr>
          <w:rFonts w:ascii="宋体" w:eastAsia="宋体" w:hAnsi="宋体" w:hint="eastAsia"/>
        </w:rPr>
        <w:t>进行任何修订</w:t>
      </w:r>
      <w:del w:id="43" w:author="胡" w:date="2018-01-25T21:37:00Z">
        <w:r>
          <w:rPr>
            <w:rFonts w:ascii="宋体" w:eastAsia="宋体" w:hAnsi="宋体" w:hint="eastAsia"/>
          </w:rPr>
          <w:delText>。LINE有权以其绝对及唯一的自由裁量权</w:delText>
        </w:r>
        <w:r>
          <w:rPr>
            <w:rFonts w:ascii="宋体" w:eastAsia="宋体" w:hAnsi="宋体" w:hint="eastAsia"/>
            <w:lang w:val="en-GB"/>
          </w:rPr>
          <w:delText>依照批准程序</w:delText>
        </w:r>
        <w:r>
          <w:rPr>
            <w:rFonts w:ascii="宋体" w:eastAsia="宋体" w:hAnsi="宋体" w:hint="eastAsia"/>
          </w:rPr>
          <w:delText>决定批准与否</w:delText>
        </w:r>
      </w:del>
      <w:r>
        <w:rPr>
          <w:rFonts w:ascii="宋体" w:eastAsia="宋体" w:hAnsi="宋体" w:hint="eastAsia"/>
        </w:rPr>
        <w:t>。</w:t>
      </w:r>
    </w:p>
    <w:p w14:paraId="62C51E87" w14:textId="77777777" w:rsidR="00187A95" w:rsidRDefault="00B12307">
      <w:pPr>
        <w:pStyle w:val="ac"/>
        <w:numPr>
          <w:ilvl w:val="0"/>
          <w:numId w:val="11"/>
        </w:numPr>
        <w:ind w:firstLineChars="0"/>
        <w:rPr>
          <w:rFonts w:ascii="宋体" w:eastAsia="宋体" w:hAnsi="宋体"/>
        </w:rPr>
      </w:pPr>
      <w:r>
        <w:rPr>
          <w:rFonts w:ascii="宋体" w:eastAsia="宋体" w:hAnsi="宋体" w:hint="eastAsia"/>
        </w:rPr>
        <w:t>本文中列明的由LINE进行的批准，</w:t>
      </w:r>
      <w:ins w:id="44" w:author="胡" w:date="2018-01-25T21:38:00Z">
        <w:r>
          <w:rPr>
            <w:rFonts w:ascii="宋体" w:eastAsia="宋体" w:hAnsi="宋体" w:hint="eastAsia"/>
          </w:rPr>
          <w:t>必须在被许可方提出许可申请后（</w:t>
        </w:r>
      </w:ins>
      <w:ins w:id="45" w:author="胡" w:date="2018-01-25T22:41:00Z">
        <w:r>
          <w:rPr>
            <w:rFonts w:ascii="宋体" w:eastAsia="宋体" w:hAnsi="宋体" w:hint="eastAsia"/>
          </w:rPr>
          <w:t>5</w:t>
        </w:r>
      </w:ins>
      <w:ins w:id="46" w:author="胡" w:date="2018-01-25T21:38:00Z">
        <w:r>
          <w:rPr>
            <w:rFonts w:ascii="宋体" w:eastAsia="宋体" w:hAnsi="宋体" w:hint="eastAsia"/>
          </w:rPr>
          <w:t>）</w:t>
        </w:r>
      </w:ins>
      <w:ins w:id="47" w:author="胡" w:date="2018-01-25T22:41:00Z">
        <w:r>
          <w:rPr>
            <w:rFonts w:ascii="宋体" w:eastAsia="宋体" w:hAnsi="宋体" w:hint="eastAsia"/>
          </w:rPr>
          <w:t>营业日</w:t>
        </w:r>
      </w:ins>
      <w:ins w:id="48" w:author="胡" w:date="2018-01-25T21:38:00Z">
        <w:r>
          <w:rPr>
            <w:rFonts w:ascii="宋体" w:eastAsia="宋体" w:hAnsi="宋体" w:hint="eastAsia"/>
          </w:rPr>
          <w:t>内做出批复，未在约定时间批复，视为对</w:t>
        </w:r>
      </w:ins>
      <w:ins w:id="49" w:author="胡" w:date="2018-01-25T21:39:00Z">
        <w:r>
          <w:rPr>
            <w:rFonts w:ascii="宋体" w:eastAsia="宋体" w:hAnsi="宋体" w:hint="eastAsia"/>
          </w:rPr>
          <w:t>被许可方许可申请的认可</w:t>
        </w:r>
      </w:ins>
      <w:del w:id="50" w:author="胡" w:date="2018-01-25T21:39:00Z">
        <w:r>
          <w:rPr>
            <w:rFonts w:ascii="宋体" w:eastAsia="宋体" w:hAnsi="宋体" w:hint="eastAsia"/>
          </w:rPr>
          <w:delText>不构成或默示LINE承诺或确信许可产品符合相关法律规定。是否符合相关法律规定的责任应由被许可方独自承担</w:delText>
        </w:r>
      </w:del>
      <w:r>
        <w:rPr>
          <w:rFonts w:ascii="宋体" w:eastAsia="宋体" w:hAnsi="宋体" w:hint="eastAsia"/>
        </w:rPr>
        <w:t>。</w:t>
      </w:r>
    </w:p>
    <w:p w14:paraId="3F3116C1" w14:textId="5450B416" w:rsidR="00187A95" w:rsidRDefault="00B12307">
      <w:pPr>
        <w:pStyle w:val="ac"/>
        <w:numPr>
          <w:ilvl w:val="0"/>
          <w:numId w:val="11"/>
        </w:numPr>
        <w:ind w:firstLineChars="0"/>
        <w:rPr>
          <w:rFonts w:ascii="宋体" w:eastAsia="宋体" w:hAnsi="宋体"/>
        </w:rPr>
      </w:pPr>
      <w:r>
        <w:rPr>
          <w:rFonts w:ascii="宋体" w:eastAsia="宋体" w:hAnsi="宋体" w:hint="eastAsia"/>
        </w:rPr>
        <w:t>若在</w:t>
      </w:r>
      <w:ins w:id="51" w:author="胡" w:date="2018-01-25T21:39:00Z">
        <w:r>
          <w:rPr>
            <w:rFonts w:ascii="宋体" w:eastAsia="宋体" w:hAnsi="宋体" w:hint="eastAsia"/>
          </w:rPr>
          <w:t>被许可日起</w:t>
        </w:r>
        <w:commentRangeStart w:id="52"/>
        <w:r>
          <w:rPr>
            <w:rFonts w:ascii="宋体" w:eastAsia="宋体" w:hAnsi="宋体" w:hint="eastAsia"/>
          </w:rPr>
          <w:t>满</w:t>
        </w:r>
      </w:ins>
      <w:commentRangeEnd w:id="52"/>
      <w:r w:rsidR="0028059B">
        <w:rPr>
          <w:rStyle w:val="ad"/>
        </w:rPr>
        <w:commentReference w:id="52"/>
      </w:r>
      <w:ins w:id="53" w:author="胡" w:date="2018-01-25T21:39:00Z">
        <w:r>
          <w:rPr>
            <w:rFonts w:ascii="宋体" w:eastAsia="宋体" w:hAnsi="宋体" w:hint="eastAsia"/>
          </w:rPr>
          <w:t>3个月内</w:t>
        </w:r>
      </w:ins>
      <w:del w:id="54" w:author="胡" w:date="2018-01-25T21:39:00Z">
        <w:r>
          <w:rPr>
            <w:rFonts w:ascii="宋体" w:eastAsia="宋体" w:hAnsi="宋体" w:hint="eastAsia"/>
          </w:rPr>
          <w:delText>任何时间</w:delText>
        </w:r>
      </w:del>
      <w:r>
        <w:rPr>
          <w:rFonts w:ascii="宋体" w:eastAsia="宋体" w:hAnsi="宋体" w:hint="eastAsia"/>
        </w:rPr>
        <w:t>，LINE得知</w:t>
      </w:r>
      <w:r>
        <w:rPr>
          <w:rFonts w:ascii="宋体" w:eastAsia="宋体" w:hAnsi="宋体"/>
        </w:rPr>
        <w:t>许可产品</w:t>
      </w:r>
      <w:r>
        <w:rPr>
          <w:rFonts w:ascii="宋体" w:eastAsia="宋体" w:hAnsi="宋体" w:hint="eastAsia"/>
        </w:rPr>
        <w:t>或</w:t>
      </w:r>
      <w:r>
        <w:rPr>
          <w:rFonts w:ascii="宋体" w:eastAsia="宋体" w:hAnsi="宋体"/>
        </w:rPr>
        <w:t>促销材料</w:t>
      </w:r>
      <w:r>
        <w:rPr>
          <w:rFonts w:ascii="宋体" w:eastAsia="宋体" w:hAnsi="宋体" w:hint="eastAsia"/>
        </w:rPr>
        <w:t>未达到</w:t>
      </w:r>
      <w:r>
        <w:rPr>
          <w:rFonts w:ascii="宋体" w:eastAsia="宋体" w:hAnsi="宋体"/>
        </w:rPr>
        <w:t>生产</w:t>
      </w:r>
      <w:r>
        <w:rPr>
          <w:rFonts w:ascii="宋体" w:eastAsia="宋体" w:hAnsi="宋体" w:hint="eastAsia"/>
        </w:rPr>
        <w:t>标准，不符合样式指引或不符合第2.3节及2.4节的要求，LINE可向被许可方发送通知，表明理由要求被许可方整改。在收到该等通知后，直至按照LINE认为应采取必要措施达到</w:t>
      </w:r>
      <w:r>
        <w:rPr>
          <w:rFonts w:ascii="宋体" w:eastAsia="宋体" w:hAnsi="宋体"/>
        </w:rPr>
        <w:t>生产</w:t>
      </w:r>
      <w:r>
        <w:rPr>
          <w:rFonts w:ascii="宋体" w:eastAsia="宋体" w:hAnsi="宋体" w:hint="eastAsia"/>
        </w:rPr>
        <w:t>标准，符合样式指引及确保符合第2.3及2.4节的要求前，被许可方不得直接或间接通过授权</w:t>
      </w:r>
      <w:r>
        <w:rPr>
          <w:rFonts w:ascii="宋体" w:eastAsia="宋体" w:hAnsi="宋体"/>
        </w:rPr>
        <w:t>生产</w:t>
      </w:r>
      <w:r>
        <w:rPr>
          <w:rFonts w:ascii="宋体" w:eastAsia="宋体" w:hAnsi="宋体" w:hint="eastAsia"/>
        </w:rPr>
        <w:t>商，生产、分销或销售相关许可产品或使用相关</w:t>
      </w:r>
      <w:r>
        <w:rPr>
          <w:rFonts w:ascii="宋体" w:eastAsia="宋体" w:hAnsi="宋体"/>
        </w:rPr>
        <w:t>促销材料</w:t>
      </w:r>
      <w:r>
        <w:rPr>
          <w:rFonts w:ascii="宋体" w:eastAsia="宋体" w:hAnsi="宋体" w:hint="eastAsia"/>
        </w:rPr>
        <w:t>。</w:t>
      </w:r>
      <w:bookmarkStart w:id="55" w:name="_Hlk505330284"/>
      <w:ins w:id="56" w:author="胡" w:date="2018-01-25T21:40:00Z">
        <w:r>
          <w:rPr>
            <w:rFonts w:ascii="宋体" w:eastAsia="宋体" w:hAnsi="宋体" w:hint="eastAsia"/>
          </w:rPr>
          <w:t>若经核实发现被许可人生产标准符合要求，则因此给被许可人造成的</w:t>
        </w:r>
      </w:ins>
      <w:ins w:id="57" w:author="胡" w:date="2018-01-25T21:41:00Z">
        <w:r>
          <w:rPr>
            <w:rFonts w:ascii="宋体" w:eastAsia="宋体" w:hAnsi="宋体" w:hint="eastAsia"/>
          </w:rPr>
          <w:t>损失（包括但不限于人工、材料、交通、运输、鉴定等等全部费用）</w:t>
        </w:r>
      </w:ins>
      <w:ins w:id="58" w:author="许录勤" w:date="2018-02-02T10:20:00Z">
        <w:r w:rsidR="00BC63CF">
          <w:rPr>
            <w:rFonts w:ascii="宋体" w:eastAsia="宋体" w:hAnsi="宋体" w:hint="eastAsia"/>
          </w:rPr>
          <w:t>，由LINE承担</w:t>
        </w:r>
      </w:ins>
      <w:ins w:id="59" w:author="胡" w:date="2018-01-25T21:41:00Z">
        <w:r>
          <w:rPr>
            <w:rFonts w:ascii="宋体" w:eastAsia="宋体" w:hAnsi="宋体" w:hint="eastAsia"/>
          </w:rPr>
          <w:t>。</w:t>
        </w:r>
      </w:ins>
    </w:p>
    <w:bookmarkEnd w:id="55"/>
    <w:p w14:paraId="5942D1AA" w14:textId="77777777" w:rsidR="00187A95" w:rsidRDefault="00187A95">
      <w:pPr>
        <w:rPr>
          <w:rFonts w:ascii="宋体" w:eastAsia="宋体" w:hAnsi="宋体"/>
        </w:rPr>
      </w:pPr>
    </w:p>
    <w:p w14:paraId="737241A5" w14:textId="77777777" w:rsidR="00187A95" w:rsidRDefault="00B12307">
      <w:pPr>
        <w:pStyle w:val="ac"/>
        <w:numPr>
          <w:ilvl w:val="0"/>
          <w:numId w:val="7"/>
        </w:numPr>
        <w:ind w:firstLineChars="0"/>
        <w:rPr>
          <w:rFonts w:ascii="宋体" w:eastAsia="宋体" w:hAnsi="宋体"/>
          <w:u w:val="single"/>
        </w:rPr>
      </w:pPr>
      <w:r>
        <w:rPr>
          <w:rFonts w:ascii="宋体" w:eastAsia="宋体" w:hAnsi="宋体" w:hint="eastAsia"/>
          <w:u w:val="single"/>
        </w:rPr>
        <w:t>被许可方的质量控制承诺</w:t>
      </w:r>
    </w:p>
    <w:p w14:paraId="014D3D73" w14:textId="77777777" w:rsidR="00187A95" w:rsidRDefault="00B12307">
      <w:pPr>
        <w:pStyle w:val="ac"/>
        <w:numPr>
          <w:ilvl w:val="0"/>
          <w:numId w:val="12"/>
        </w:numPr>
        <w:ind w:firstLineChars="0"/>
        <w:rPr>
          <w:rFonts w:ascii="宋体" w:eastAsia="宋体" w:hAnsi="宋体"/>
        </w:rPr>
      </w:pPr>
      <w:r>
        <w:rPr>
          <w:rFonts w:ascii="宋体" w:eastAsia="宋体" w:hAnsi="宋体" w:hint="eastAsia"/>
        </w:rPr>
        <w:t>被许可方应确保所有许可产品 (</w:t>
      </w:r>
      <w:proofErr w:type="spellStart"/>
      <w:r>
        <w:rPr>
          <w:rFonts w:ascii="宋体" w:eastAsia="宋体" w:hAnsi="宋体" w:hint="eastAsia"/>
        </w:rPr>
        <w:t>i</w:t>
      </w:r>
      <w:proofErr w:type="spellEnd"/>
      <w:r>
        <w:rPr>
          <w:rFonts w:ascii="宋体" w:eastAsia="宋体" w:hAnsi="宋体" w:hint="eastAsia"/>
        </w:rPr>
        <w:t>)同种产品即便</w:t>
      </w:r>
      <w:r>
        <w:rPr>
          <w:rFonts w:ascii="BatangChe" w:hAnsi="BatangChe" w:cs="BatangChe" w:hint="eastAsia"/>
        </w:rPr>
        <w:t>在</w:t>
      </w:r>
      <w:r>
        <w:rPr>
          <w:rFonts w:ascii="宋体" w:eastAsia="宋体" w:hAnsi="宋体" w:hint="eastAsia"/>
        </w:rPr>
        <w:t>不同生产线上生产，也应保持一致的高质量标准；(ii) 遵循相关法律，包括但不限于当地卫生安全法的要求。</w:t>
      </w:r>
    </w:p>
    <w:p w14:paraId="0B3B047A" w14:textId="77777777" w:rsidR="00187A95" w:rsidRDefault="00B12307">
      <w:pPr>
        <w:pStyle w:val="ac"/>
        <w:numPr>
          <w:ilvl w:val="0"/>
          <w:numId w:val="12"/>
        </w:numPr>
        <w:ind w:firstLineChars="0"/>
        <w:rPr>
          <w:rFonts w:ascii="宋体" w:eastAsia="宋体" w:hAnsi="宋体"/>
        </w:rPr>
      </w:pPr>
      <w:r>
        <w:rPr>
          <w:rFonts w:ascii="宋体" w:eastAsia="宋体" w:hAnsi="宋体" w:hint="eastAsia"/>
        </w:rPr>
        <w:t>在</w:t>
      </w:r>
      <w:r>
        <w:rPr>
          <w:rFonts w:ascii="宋体" w:eastAsia="宋体" w:hAnsi="宋体"/>
        </w:rPr>
        <w:t>许可产品</w:t>
      </w:r>
      <w:r>
        <w:rPr>
          <w:rFonts w:ascii="宋体" w:eastAsia="宋体" w:hAnsi="宋体" w:hint="eastAsia"/>
        </w:rPr>
        <w:t>投入市场前，被许可方应完成所有应进行的合理测试。</w:t>
      </w:r>
    </w:p>
    <w:p w14:paraId="7227696D" w14:textId="77777777" w:rsidR="00187A95" w:rsidRDefault="00B12307">
      <w:pPr>
        <w:pStyle w:val="ac"/>
        <w:numPr>
          <w:ilvl w:val="0"/>
          <w:numId w:val="12"/>
        </w:numPr>
        <w:ind w:firstLineChars="0"/>
        <w:rPr>
          <w:del w:id="60" w:author="胡" w:date="2018-01-25T21:43:00Z"/>
          <w:rFonts w:ascii="宋体" w:eastAsia="宋体" w:hAnsi="宋体"/>
        </w:rPr>
      </w:pPr>
      <w:r>
        <w:rPr>
          <w:rFonts w:ascii="宋体" w:eastAsia="宋体" w:hAnsi="宋体" w:hint="eastAsia"/>
        </w:rPr>
        <w:t>不论是缺陷或其他原因，若发生任何涉及</w:t>
      </w:r>
      <w:r>
        <w:rPr>
          <w:rFonts w:ascii="宋体" w:eastAsia="宋体" w:hAnsi="宋体"/>
        </w:rPr>
        <w:t>许可产品</w:t>
      </w:r>
      <w:r>
        <w:rPr>
          <w:rFonts w:ascii="宋体" w:eastAsia="宋体" w:hAnsi="宋体" w:hint="eastAsia"/>
        </w:rPr>
        <w:t>或</w:t>
      </w:r>
      <w:r>
        <w:rPr>
          <w:rFonts w:ascii="宋体" w:eastAsia="宋体" w:hAnsi="宋体"/>
        </w:rPr>
        <w:t>促销材料</w:t>
      </w:r>
      <w:r>
        <w:rPr>
          <w:rFonts w:ascii="宋体" w:eastAsia="宋体" w:hAnsi="宋体" w:hint="eastAsia"/>
        </w:rPr>
        <w:t>主动或被动召回的事件，被许可方应立即通知LINE，并以合理详尽的方式将基本情况及召回原因上报LINE并附上被许可方提供给政府代理或其他机关的相关文件。受限于相关法律的规定，被许可方有权根据相关政府机关的要求，独自发起所有召回程序。若发生此类召回事件，被许可方承诺及时通知LINE并与之沟通召回的性质、范围及拟采取的程序，并依照LINE的指示开展召回，相关费用均由被许可方承担。在LINE要求时，被许可方应及时提供检测结果及其他有关文件。被许可方同意与LINE真诚合作，对任何召回的处理及回复做到迅速及时，采取对许可产品分销的中断影响最低的方式，并维护许可产品及LINE品牌的良好声誉和信誉。在LINE要求时，被许可方应以检测报告副本的形式向LINE提供证据，证明已完成所有规定的产品安全测试且许可产品通过了所有相关检测。在发生被许可方和 /或授权</w:t>
      </w:r>
      <w:r>
        <w:rPr>
          <w:rFonts w:ascii="宋体" w:eastAsia="宋体" w:hAnsi="宋体"/>
        </w:rPr>
        <w:t>生产</w:t>
      </w:r>
      <w:r>
        <w:rPr>
          <w:rFonts w:ascii="宋体" w:eastAsia="宋体" w:hAnsi="宋体" w:hint="eastAsia"/>
        </w:rPr>
        <w:t>商主动或被动召回</w:t>
      </w:r>
      <w:ins w:id="61" w:author="胡" w:date="2018-01-25T21:42:00Z">
        <w:r>
          <w:rPr>
            <w:rFonts w:ascii="宋体" w:eastAsia="宋体" w:hAnsi="宋体" w:hint="eastAsia"/>
          </w:rPr>
          <w:t>并有证据证实存在缺陷或质量问题</w:t>
        </w:r>
      </w:ins>
      <w:r>
        <w:rPr>
          <w:rFonts w:ascii="宋体" w:eastAsia="宋体" w:hAnsi="宋体" w:hint="eastAsia"/>
        </w:rPr>
        <w:t>时，LINE有权终止本协议。</w:t>
      </w:r>
    </w:p>
    <w:p w14:paraId="6D046D46" w14:textId="77777777" w:rsidR="00187A95" w:rsidRDefault="00B12307">
      <w:pPr>
        <w:pStyle w:val="ac"/>
        <w:numPr>
          <w:ilvl w:val="0"/>
          <w:numId w:val="12"/>
        </w:numPr>
        <w:ind w:firstLineChars="0"/>
        <w:rPr>
          <w:rFonts w:ascii="宋体" w:eastAsia="宋体" w:hAnsi="宋体"/>
        </w:rPr>
      </w:pPr>
      <w:del w:id="62" w:author="胡" w:date="2018-01-25T21:43:00Z">
        <w:r>
          <w:rPr>
            <w:rFonts w:ascii="宋体" w:eastAsia="宋体" w:hAnsi="宋体" w:hint="eastAsia"/>
          </w:rPr>
          <w:delText>本文中列明的由LINE进行的批准，不构成或默示LINE承诺或确信许可产品符合相关法律规定。是否符合相关法律规定的责任由被许可方独自承担。</w:delText>
        </w:r>
      </w:del>
    </w:p>
    <w:p w14:paraId="5DE10399" w14:textId="77777777" w:rsidR="00187A95" w:rsidRDefault="00187A95">
      <w:pPr>
        <w:rPr>
          <w:rFonts w:ascii="宋体" w:eastAsia="宋体" w:hAnsi="宋体"/>
          <w:lang w:val="en-GB"/>
        </w:rPr>
      </w:pPr>
    </w:p>
    <w:p w14:paraId="1C53F773" w14:textId="77777777" w:rsidR="00187A95" w:rsidRDefault="00B12307">
      <w:pPr>
        <w:pStyle w:val="ac"/>
        <w:numPr>
          <w:ilvl w:val="0"/>
          <w:numId w:val="7"/>
        </w:numPr>
        <w:ind w:firstLineChars="0"/>
        <w:rPr>
          <w:rFonts w:ascii="宋体" w:eastAsia="宋体" w:hAnsi="宋体"/>
          <w:lang w:val="en-GB"/>
        </w:rPr>
      </w:pPr>
      <w:r>
        <w:rPr>
          <w:rFonts w:ascii="宋体" w:eastAsia="宋体" w:hAnsi="宋体" w:hint="eastAsia"/>
          <w:u w:val="single"/>
          <w:lang w:val="en-GB"/>
        </w:rPr>
        <w:t>与授权</w:t>
      </w:r>
      <w:r>
        <w:rPr>
          <w:rFonts w:ascii="宋体" w:eastAsia="宋体" w:hAnsi="宋体"/>
          <w:u w:val="single"/>
          <w:lang w:val="en-GB"/>
        </w:rPr>
        <w:t>生产</w:t>
      </w:r>
      <w:r>
        <w:rPr>
          <w:rFonts w:ascii="宋体" w:eastAsia="宋体" w:hAnsi="宋体" w:hint="eastAsia"/>
          <w:u w:val="single"/>
          <w:lang w:val="en-GB"/>
        </w:rPr>
        <w:t xml:space="preserve">商签署的协议 </w:t>
      </w:r>
      <w:r>
        <w:rPr>
          <w:rFonts w:ascii="宋体" w:eastAsia="宋体" w:hAnsi="宋体" w:hint="eastAsia"/>
          <w:lang w:val="en-GB"/>
        </w:rPr>
        <w:t xml:space="preserve">  被许可方应与LINE事先书面批准的所有授权</w:t>
      </w:r>
      <w:r>
        <w:rPr>
          <w:rFonts w:ascii="宋体" w:eastAsia="宋体" w:hAnsi="宋体"/>
          <w:lang w:val="en-GB"/>
        </w:rPr>
        <w:lastRenderedPageBreak/>
        <w:t>生产</w:t>
      </w:r>
      <w:r>
        <w:rPr>
          <w:rFonts w:ascii="宋体" w:eastAsia="宋体" w:hAnsi="宋体" w:hint="eastAsia"/>
          <w:lang w:val="en-GB"/>
        </w:rPr>
        <w:t>商签订书面协议，并根据LINE不定期的要求，将对保护LINE 的权利的所有条款写入该书面协议中。被许可方进一步确认，此类书</w:t>
      </w:r>
      <w:proofErr w:type="gramStart"/>
      <w:r>
        <w:rPr>
          <w:rFonts w:ascii="宋体" w:eastAsia="宋体" w:hAnsi="宋体" w:hint="eastAsia"/>
          <w:lang w:val="en-GB"/>
        </w:rPr>
        <w:t>面协议</w:t>
      </w:r>
      <w:proofErr w:type="gramEnd"/>
      <w:r>
        <w:rPr>
          <w:rFonts w:ascii="宋体" w:eastAsia="宋体" w:hAnsi="宋体" w:hint="eastAsia"/>
          <w:lang w:val="en-GB"/>
        </w:rPr>
        <w:t>中的所有条款及约定，至少应在签订前的七（7）个营业日前提供给LINE并获得LINE的事先批准，在签订后应及时将就此与授权</w:t>
      </w:r>
      <w:r>
        <w:rPr>
          <w:rFonts w:ascii="宋体" w:eastAsia="宋体" w:hAnsi="宋体"/>
          <w:lang w:val="en-GB"/>
        </w:rPr>
        <w:t>生产</w:t>
      </w:r>
      <w:r>
        <w:rPr>
          <w:rFonts w:ascii="宋体" w:eastAsia="宋体" w:hAnsi="宋体" w:hint="eastAsia"/>
          <w:lang w:val="en-GB"/>
        </w:rPr>
        <w:t>商签订的所有协议副本提供给LINE。</w:t>
      </w:r>
    </w:p>
    <w:p w14:paraId="5C48BBB6" w14:textId="77777777" w:rsidR="00187A95" w:rsidRDefault="00187A95">
      <w:pPr>
        <w:rPr>
          <w:rFonts w:ascii="宋体" w:eastAsia="宋体" w:hAnsi="宋体"/>
          <w:lang w:val="en-GB"/>
        </w:rPr>
      </w:pPr>
    </w:p>
    <w:p w14:paraId="6D561326" w14:textId="77777777" w:rsidR="00187A95" w:rsidRDefault="00B12307">
      <w:pPr>
        <w:pStyle w:val="ac"/>
        <w:numPr>
          <w:ilvl w:val="0"/>
          <w:numId w:val="7"/>
        </w:numPr>
        <w:ind w:firstLineChars="0"/>
        <w:rPr>
          <w:rFonts w:ascii="宋体" w:eastAsia="宋体" w:hAnsi="宋体"/>
          <w:lang w:val="en-GB"/>
        </w:rPr>
      </w:pPr>
      <w:r>
        <w:rPr>
          <w:rFonts w:ascii="宋体" w:eastAsia="宋体" w:hAnsi="宋体" w:hint="eastAsia"/>
          <w:lang w:val="en-GB"/>
        </w:rPr>
        <w:t>任何与授权</w:t>
      </w:r>
      <w:r>
        <w:rPr>
          <w:rFonts w:ascii="宋体" w:eastAsia="宋体" w:hAnsi="宋体"/>
          <w:lang w:val="en-GB"/>
        </w:rPr>
        <w:t>生产</w:t>
      </w:r>
      <w:r>
        <w:rPr>
          <w:rFonts w:ascii="宋体" w:eastAsia="宋体" w:hAnsi="宋体" w:hint="eastAsia"/>
          <w:lang w:val="en-GB"/>
        </w:rPr>
        <w:t>商签署的协议期限不应超过本协议一般条款及约定第8节约定的期限。</w:t>
      </w:r>
    </w:p>
    <w:p w14:paraId="1A299770" w14:textId="77777777" w:rsidR="00187A95" w:rsidRDefault="00187A95">
      <w:pPr>
        <w:rPr>
          <w:rFonts w:ascii="宋体" w:eastAsia="宋体" w:hAnsi="宋体"/>
          <w:lang w:val="en-GB"/>
        </w:rPr>
      </w:pPr>
    </w:p>
    <w:p w14:paraId="48A35644" w14:textId="77777777" w:rsidR="00187A95" w:rsidRDefault="00B12307">
      <w:pPr>
        <w:pStyle w:val="ac"/>
        <w:numPr>
          <w:ilvl w:val="0"/>
          <w:numId w:val="7"/>
        </w:numPr>
        <w:ind w:firstLineChars="0"/>
        <w:rPr>
          <w:rFonts w:ascii="宋体" w:eastAsia="宋体" w:hAnsi="宋体"/>
          <w:lang w:val="en-GB"/>
        </w:rPr>
      </w:pPr>
      <w:r>
        <w:rPr>
          <w:rFonts w:ascii="宋体" w:eastAsia="宋体" w:hAnsi="宋体" w:hint="eastAsia"/>
          <w:u w:val="single"/>
          <w:lang w:val="en-GB"/>
        </w:rPr>
        <w:t xml:space="preserve">全息程序  </w:t>
      </w:r>
      <w:r>
        <w:rPr>
          <w:rFonts w:ascii="宋体" w:eastAsia="宋体" w:hAnsi="宋体" w:hint="eastAsia"/>
          <w:lang w:val="en-GB"/>
        </w:rPr>
        <w:t xml:space="preserve"> 被许可方应严格遵守由LINE建立的全息程序（可不定期修正）。被许可方应以</w:t>
      </w:r>
      <w:commentRangeStart w:id="63"/>
      <w:r>
        <w:rPr>
          <w:rFonts w:ascii="宋体" w:eastAsia="宋体" w:hAnsi="宋体" w:hint="eastAsia"/>
          <w:lang w:val="en-GB"/>
        </w:rPr>
        <w:t>0.004美金/每单位的价格</w:t>
      </w:r>
      <w:commentRangeEnd w:id="63"/>
      <w:r>
        <w:commentReference w:id="63"/>
      </w:r>
      <w:r>
        <w:rPr>
          <w:rFonts w:ascii="宋体" w:eastAsia="宋体" w:hAnsi="宋体" w:hint="eastAsia"/>
          <w:lang w:val="en-GB"/>
        </w:rPr>
        <w:t>从LINE处采购的全息标签并贴于所有许可产品上。如许可产品上未贴上全息标签，被许可方不得直接或间接进行</w:t>
      </w:r>
      <w:r>
        <w:rPr>
          <w:rFonts w:ascii="宋体" w:eastAsia="宋体" w:hAnsi="宋体"/>
          <w:lang w:val="en-GB"/>
        </w:rPr>
        <w:t>生产</w:t>
      </w:r>
      <w:r>
        <w:rPr>
          <w:rFonts w:ascii="宋体" w:eastAsia="宋体" w:hAnsi="宋体" w:hint="eastAsia"/>
          <w:lang w:val="en-GB"/>
        </w:rPr>
        <w:t>、分销或销售。LINE将向被许可方提供有关全息程序的详细条款，包括但不限于价格及全息数量，双方进行协商。被许可方应使用由LINE提供的，本协议附录D所附全息程序标签订购单的格式进行采购。</w:t>
      </w:r>
    </w:p>
    <w:p w14:paraId="2477082A" w14:textId="77777777" w:rsidR="00187A95" w:rsidRDefault="00187A95">
      <w:pPr>
        <w:rPr>
          <w:rFonts w:ascii="宋体" w:eastAsia="宋体" w:hAnsi="宋体"/>
          <w:lang w:val="en-GB"/>
        </w:rPr>
      </w:pPr>
    </w:p>
    <w:p w14:paraId="0580FCFE" w14:textId="77777777" w:rsidR="00187A95" w:rsidRDefault="00B12307">
      <w:pPr>
        <w:pStyle w:val="ac"/>
        <w:numPr>
          <w:ilvl w:val="0"/>
          <w:numId w:val="7"/>
        </w:numPr>
        <w:ind w:firstLineChars="0"/>
        <w:rPr>
          <w:rFonts w:ascii="宋体" w:eastAsia="宋体" w:hAnsi="宋体"/>
          <w:lang w:val="en-GB"/>
        </w:rPr>
      </w:pPr>
      <w:r>
        <w:rPr>
          <w:rFonts w:ascii="宋体" w:eastAsia="宋体" w:hAnsi="宋体" w:hint="eastAsia"/>
          <w:u w:val="single"/>
          <w:lang w:val="en-GB"/>
        </w:rPr>
        <w:t xml:space="preserve">无默示权利;限制 </w:t>
      </w:r>
      <w:r>
        <w:rPr>
          <w:rFonts w:ascii="宋体" w:eastAsia="宋体" w:hAnsi="宋体" w:hint="eastAsia"/>
          <w:lang w:val="en-GB"/>
        </w:rPr>
        <w:t xml:space="preserve"> 被许可方无权使用除本协议明示允许之外的LINE的</w:t>
      </w:r>
      <w:r>
        <w:rPr>
          <w:rFonts w:ascii="宋体" w:eastAsia="宋体" w:hAnsi="宋体"/>
          <w:lang w:val="en-GB"/>
        </w:rPr>
        <w:t>卡通形象</w:t>
      </w:r>
      <w:r>
        <w:rPr>
          <w:rFonts w:ascii="宋体" w:eastAsia="宋体" w:hAnsi="宋体" w:hint="eastAsia"/>
          <w:lang w:val="en-GB"/>
        </w:rPr>
        <w:t>或LINE的标志。</w:t>
      </w:r>
      <w:r>
        <w:rPr>
          <w:rFonts w:ascii="宋体" w:eastAsia="宋体" w:hAnsi="宋体"/>
          <w:lang w:val="en-GB"/>
        </w:rPr>
        <w:t>在不影响前述规定一般适用性的情况下</w:t>
      </w:r>
      <w:r>
        <w:rPr>
          <w:rFonts w:ascii="宋体" w:eastAsia="宋体" w:hAnsi="宋体" w:hint="eastAsia"/>
          <w:lang w:val="en-GB"/>
        </w:rPr>
        <w:t>，除明确授权，被许可方不得利用LINE的知识产权、</w:t>
      </w:r>
      <w:r>
        <w:rPr>
          <w:rFonts w:ascii="宋体" w:eastAsia="宋体" w:hAnsi="宋体"/>
          <w:lang w:val="en-GB"/>
        </w:rPr>
        <w:t>许可产品</w:t>
      </w:r>
      <w:r>
        <w:rPr>
          <w:rFonts w:ascii="宋体" w:eastAsia="宋体" w:hAnsi="宋体" w:hint="eastAsia"/>
          <w:lang w:val="en-GB"/>
        </w:rPr>
        <w:t>、LINE的</w:t>
      </w:r>
      <w:r>
        <w:rPr>
          <w:rFonts w:ascii="宋体" w:eastAsia="宋体" w:hAnsi="宋体"/>
          <w:lang w:val="en-GB"/>
        </w:rPr>
        <w:t>卡通形象</w:t>
      </w:r>
      <w:r>
        <w:rPr>
          <w:rFonts w:ascii="宋体" w:eastAsia="宋体" w:hAnsi="宋体" w:hint="eastAsia"/>
          <w:lang w:val="en-GB"/>
        </w:rPr>
        <w:t>和/或LINE的标志从事任何行为。</w:t>
      </w:r>
    </w:p>
    <w:p w14:paraId="4076458F" w14:textId="77777777" w:rsidR="00187A95" w:rsidRDefault="00187A95">
      <w:pPr>
        <w:rPr>
          <w:rFonts w:ascii="宋体" w:eastAsia="宋体" w:hAnsi="宋体"/>
          <w:lang w:val="en-GB"/>
        </w:rPr>
      </w:pPr>
    </w:p>
    <w:p w14:paraId="14575C03" w14:textId="77777777" w:rsidR="00187A95" w:rsidRDefault="00B12307">
      <w:pPr>
        <w:rPr>
          <w:rFonts w:ascii="宋体" w:eastAsia="宋体" w:hAnsi="宋体"/>
          <w:b/>
          <w:lang w:val="en-GB"/>
        </w:rPr>
      </w:pPr>
      <w:r>
        <w:rPr>
          <w:rFonts w:ascii="宋体" w:eastAsia="宋体" w:hAnsi="宋体" w:hint="eastAsia"/>
          <w:b/>
          <w:lang w:val="en-GB"/>
        </w:rPr>
        <w:t>第三节  费用</w:t>
      </w:r>
    </w:p>
    <w:p w14:paraId="7671A97E" w14:textId="77777777" w:rsidR="00187A95" w:rsidRDefault="00B12307">
      <w:pPr>
        <w:pStyle w:val="ac"/>
        <w:numPr>
          <w:ilvl w:val="0"/>
          <w:numId w:val="13"/>
        </w:numPr>
        <w:ind w:firstLineChars="0"/>
        <w:rPr>
          <w:rFonts w:ascii="宋体" w:eastAsia="宋体" w:hAnsi="宋体"/>
          <w:lang w:val="en-GB"/>
        </w:rPr>
      </w:pPr>
      <w:r>
        <w:rPr>
          <w:rFonts w:ascii="宋体" w:eastAsia="宋体" w:hAnsi="宋体" w:hint="eastAsia"/>
          <w:u w:val="single"/>
          <w:lang w:val="en-GB"/>
        </w:rPr>
        <w:t xml:space="preserve">支付 </w:t>
      </w:r>
    </w:p>
    <w:p w14:paraId="01802EC7" w14:textId="77777777" w:rsidR="00187A95" w:rsidRDefault="00B12307">
      <w:pPr>
        <w:pStyle w:val="ac"/>
        <w:numPr>
          <w:ilvl w:val="0"/>
          <w:numId w:val="14"/>
        </w:numPr>
        <w:ind w:firstLineChars="0"/>
        <w:rPr>
          <w:rFonts w:ascii="宋体" w:eastAsia="宋体" w:hAnsi="宋体"/>
          <w:lang w:val="en-GB"/>
        </w:rPr>
      </w:pPr>
      <w:r>
        <w:rPr>
          <w:rFonts w:ascii="宋体" w:eastAsia="宋体" w:hAnsi="宋体" w:hint="eastAsia"/>
          <w:lang w:val="en-GB"/>
        </w:rPr>
        <w:t>被许可方应依照本协议第一条第7段的约定支付最低保证金。</w:t>
      </w:r>
    </w:p>
    <w:p w14:paraId="2D8F4044" w14:textId="77777777" w:rsidR="00187A95" w:rsidRDefault="00B12307">
      <w:pPr>
        <w:pStyle w:val="ac"/>
        <w:numPr>
          <w:ilvl w:val="0"/>
          <w:numId w:val="14"/>
        </w:numPr>
        <w:ind w:firstLineChars="0"/>
        <w:rPr>
          <w:rFonts w:ascii="宋体" w:eastAsia="宋体" w:hAnsi="宋体"/>
          <w:lang w:val="en-GB"/>
        </w:rPr>
      </w:pPr>
      <w:proofErr w:type="gramStart"/>
      <w:r>
        <w:rPr>
          <w:rFonts w:ascii="宋体" w:eastAsia="宋体" w:hAnsi="宋体" w:hint="eastAsia"/>
          <w:lang w:val="en-GB"/>
        </w:rPr>
        <w:t>若协议</w:t>
      </w:r>
      <w:proofErr w:type="gramEnd"/>
      <w:r>
        <w:rPr>
          <w:rFonts w:ascii="宋体" w:eastAsia="宋体" w:hAnsi="宋体" w:hint="eastAsia"/>
          <w:lang w:val="en-GB"/>
        </w:rPr>
        <w:t>期内总累计专利使用</w:t>
      </w:r>
      <w:r>
        <w:rPr>
          <w:rFonts w:ascii="宋体" w:eastAsia="宋体" w:hAnsi="宋体"/>
          <w:lang w:val="en-GB"/>
        </w:rPr>
        <w:t>提成费</w:t>
      </w:r>
      <w:r>
        <w:rPr>
          <w:rFonts w:ascii="宋体" w:eastAsia="宋体" w:hAnsi="宋体" w:hint="eastAsia"/>
          <w:lang w:val="en-GB"/>
        </w:rPr>
        <w:t>超过本协议第一条第7段约定的最低保证金，被许可方应在许可期内任何时间点，以本协议第4.1节所述的报告为基础所出具的发票向LINE付款。且</w:t>
      </w:r>
    </w:p>
    <w:p w14:paraId="6BA13E7A" w14:textId="77777777" w:rsidR="00187A95" w:rsidRDefault="00B12307">
      <w:pPr>
        <w:pStyle w:val="ac"/>
        <w:numPr>
          <w:ilvl w:val="0"/>
          <w:numId w:val="14"/>
        </w:numPr>
        <w:ind w:firstLineChars="0"/>
        <w:rPr>
          <w:rFonts w:ascii="宋体" w:eastAsia="宋体" w:hAnsi="宋体"/>
          <w:lang w:val="en-GB"/>
        </w:rPr>
      </w:pPr>
      <w:r>
        <w:rPr>
          <w:rFonts w:ascii="宋体" w:eastAsia="宋体" w:hAnsi="宋体" w:hint="eastAsia"/>
          <w:lang w:val="en-GB"/>
        </w:rPr>
        <w:t>被许可方应按照本协议第一条第8段的约定，按照发票金额将专利使用</w:t>
      </w:r>
      <w:r>
        <w:rPr>
          <w:rFonts w:ascii="宋体" w:eastAsia="宋体" w:hAnsi="宋体"/>
          <w:lang w:val="en-GB"/>
        </w:rPr>
        <w:t>提成费</w:t>
      </w:r>
      <w:r>
        <w:rPr>
          <w:rFonts w:ascii="宋体" w:eastAsia="宋体" w:hAnsi="宋体" w:hint="eastAsia"/>
          <w:lang w:val="en-GB"/>
        </w:rPr>
        <w:t>以电汇的形式支付给LINE。</w:t>
      </w:r>
    </w:p>
    <w:p w14:paraId="23E6C87E" w14:textId="77777777" w:rsidR="00187A95" w:rsidRDefault="00187A95">
      <w:pPr>
        <w:pStyle w:val="ac"/>
        <w:ind w:left="480" w:firstLineChars="0" w:firstLine="0"/>
        <w:rPr>
          <w:rFonts w:ascii="宋体" w:eastAsia="宋体" w:hAnsi="宋体"/>
          <w:lang w:val="en-GB"/>
        </w:rPr>
      </w:pPr>
    </w:p>
    <w:p w14:paraId="67A656DF" w14:textId="77777777" w:rsidR="00187A95" w:rsidRDefault="00B12307">
      <w:pPr>
        <w:pStyle w:val="ac"/>
        <w:numPr>
          <w:ilvl w:val="0"/>
          <w:numId w:val="13"/>
        </w:numPr>
        <w:ind w:firstLineChars="0"/>
        <w:rPr>
          <w:rFonts w:ascii="宋体" w:eastAsia="宋体" w:hAnsi="宋体"/>
          <w:lang w:val="en-GB"/>
        </w:rPr>
      </w:pPr>
      <w:r>
        <w:rPr>
          <w:rFonts w:ascii="宋体" w:eastAsia="宋体" w:hAnsi="宋体" w:hint="eastAsia"/>
          <w:u w:val="single"/>
          <w:lang w:val="en-GB"/>
        </w:rPr>
        <w:t xml:space="preserve">逾期付款罚金 </w:t>
      </w:r>
      <w:r>
        <w:rPr>
          <w:rFonts w:ascii="宋体" w:eastAsia="宋体" w:hAnsi="宋体" w:hint="eastAsia"/>
          <w:lang w:val="en-GB"/>
        </w:rPr>
        <w:t xml:space="preserve"> 如被许可方未按照本协议约定按时付款，被许可方</w:t>
      </w:r>
      <w:proofErr w:type="gramStart"/>
      <w:r>
        <w:rPr>
          <w:rFonts w:ascii="宋体" w:eastAsia="宋体" w:hAnsi="宋体" w:hint="eastAsia"/>
          <w:lang w:val="en-GB"/>
        </w:rPr>
        <w:t>应承担自付款</w:t>
      </w:r>
      <w:proofErr w:type="gramEnd"/>
      <w:r>
        <w:rPr>
          <w:rFonts w:ascii="宋体" w:eastAsia="宋体" w:hAnsi="宋体" w:hint="eastAsia"/>
          <w:lang w:val="en-GB"/>
        </w:rPr>
        <w:t>到期之日起至之际支付款项之日期间的利息。利息应依照协议第一条第9段的逾期付款罚金利率计算并支付。</w:t>
      </w:r>
    </w:p>
    <w:p w14:paraId="735FA5B1" w14:textId="77777777" w:rsidR="00187A95" w:rsidRDefault="00187A95">
      <w:pPr>
        <w:pStyle w:val="ac"/>
        <w:ind w:left="480" w:firstLineChars="0" w:firstLine="0"/>
        <w:rPr>
          <w:rFonts w:ascii="宋体" w:eastAsia="宋体" w:hAnsi="宋体"/>
          <w:lang w:val="en-GB"/>
        </w:rPr>
      </w:pPr>
    </w:p>
    <w:p w14:paraId="37645ABB" w14:textId="77777777" w:rsidR="00187A95" w:rsidRDefault="00B12307">
      <w:pPr>
        <w:pStyle w:val="ac"/>
        <w:numPr>
          <w:ilvl w:val="0"/>
          <w:numId w:val="13"/>
        </w:numPr>
        <w:ind w:firstLineChars="0"/>
        <w:rPr>
          <w:rFonts w:ascii="宋体" w:eastAsia="宋体" w:hAnsi="宋体"/>
          <w:lang w:val="en-GB"/>
        </w:rPr>
      </w:pPr>
      <w:r>
        <w:rPr>
          <w:rFonts w:ascii="宋体" w:eastAsia="宋体" w:hAnsi="宋体" w:hint="eastAsia"/>
          <w:u w:val="single"/>
          <w:lang w:val="en-GB"/>
        </w:rPr>
        <w:t xml:space="preserve">税费，扣缴等 </w:t>
      </w:r>
      <w:ins w:id="64" w:author="胡" w:date="2018-01-25T21:49:00Z">
        <w:r>
          <w:rPr>
            <w:rFonts w:ascii="宋体" w:eastAsia="宋体" w:hAnsi="宋体" w:hint="eastAsia"/>
            <w:u w:val="single"/>
            <w:lang w:val="en-GB"/>
          </w:rPr>
          <w:t>除合同另有约定，</w:t>
        </w:r>
      </w:ins>
      <w:r>
        <w:rPr>
          <w:rFonts w:ascii="宋体" w:eastAsia="宋体" w:hAnsi="宋体" w:hint="eastAsia"/>
          <w:lang w:val="en-GB"/>
        </w:rPr>
        <w:t xml:space="preserve"> 各方应各自承担各方的税款、费用、关税和其他政府收费，及本协议项下因付款引起的罚金及利息。如付款一方依照法律规定需要扣缴税款、关税或其他因向另一方支付款项所产生的费用，该付款一方可扣缴相应费用并向另一方提供正式收据或由相应税务机关开具的其他凭证。为节税或避税之目的，一方应向另一方提供任何必需文件，包括提交有效签署并注明日期的税费申请表。</w:t>
      </w:r>
    </w:p>
    <w:p w14:paraId="1FF99346" w14:textId="77777777" w:rsidR="00187A95" w:rsidRDefault="00187A95">
      <w:pPr>
        <w:pStyle w:val="ac"/>
        <w:ind w:left="480" w:firstLineChars="0" w:firstLine="0"/>
        <w:rPr>
          <w:rFonts w:ascii="宋体" w:eastAsia="宋体" w:hAnsi="宋体"/>
          <w:lang w:val="en-GB"/>
        </w:rPr>
      </w:pPr>
    </w:p>
    <w:p w14:paraId="4493A804" w14:textId="77777777" w:rsidR="00187A95" w:rsidRDefault="00B12307">
      <w:pPr>
        <w:pStyle w:val="ac"/>
        <w:numPr>
          <w:ilvl w:val="0"/>
          <w:numId w:val="13"/>
        </w:numPr>
        <w:ind w:firstLineChars="0"/>
        <w:rPr>
          <w:rFonts w:ascii="宋体" w:eastAsia="宋体" w:hAnsi="宋体"/>
          <w:lang w:val="en-GB"/>
        </w:rPr>
      </w:pPr>
      <w:r>
        <w:rPr>
          <w:rFonts w:ascii="宋体" w:eastAsia="宋体" w:hAnsi="宋体" w:hint="eastAsia"/>
          <w:lang w:val="en-GB"/>
        </w:rPr>
        <w:t>所有款项应以美元（USD</w:t>
      </w:r>
      <w:r>
        <w:rPr>
          <w:rFonts w:ascii="宋体" w:eastAsia="宋体" w:hAnsi="宋体"/>
          <w:lang w:val="en-GB"/>
        </w:rPr>
        <w:t>）</w:t>
      </w:r>
      <w:r>
        <w:rPr>
          <w:rFonts w:ascii="宋体" w:eastAsia="宋体" w:hAnsi="宋体" w:hint="eastAsia"/>
          <w:lang w:val="en-GB"/>
        </w:rPr>
        <w:t>币种转账。任何因付款产生的银行手续费、税费、关税或交易费由被许可方承担。</w:t>
      </w:r>
    </w:p>
    <w:p w14:paraId="6FA17525" w14:textId="77777777" w:rsidR="00187A95" w:rsidRDefault="00187A95">
      <w:pPr>
        <w:rPr>
          <w:rFonts w:ascii="宋体" w:eastAsia="宋体" w:hAnsi="宋体"/>
          <w:lang w:val="en-GB"/>
        </w:rPr>
      </w:pPr>
    </w:p>
    <w:p w14:paraId="20180886" w14:textId="77777777" w:rsidR="00187A95" w:rsidRDefault="00B12307">
      <w:pPr>
        <w:rPr>
          <w:rFonts w:ascii="宋体" w:eastAsia="宋体" w:hAnsi="宋体"/>
          <w:b/>
          <w:lang w:val="en-GB"/>
        </w:rPr>
      </w:pPr>
      <w:r>
        <w:rPr>
          <w:rFonts w:ascii="宋体" w:eastAsia="宋体" w:hAnsi="宋体" w:hint="eastAsia"/>
          <w:b/>
          <w:lang w:val="en-GB"/>
        </w:rPr>
        <w:t>第4节  报告及审计权</w:t>
      </w:r>
    </w:p>
    <w:p w14:paraId="550BCEBA" w14:textId="77777777" w:rsidR="00187A95" w:rsidRDefault="00B12307">
      <w:pPr>
        <w:pStyle w:val="ac"/>
        <w:numPr>
          <w:ilvl w:val="0"/>
          <w:numId w:val="15"/>
        </w:numPr>
        <w:ind w:firstLineChars="0"/>
        <w:rPr>
          <w:rFonts w:ascii="宋体" w:eastAsia="宋体" w:hAnsi="宋体"/>
          <w:lang w:val="en-GB"/>
        </w:rPr>
      </w:pPr>
      <w:r>
        <w:rPr>
          <w:rFonts w:ascii="宋体" w:eastAsia="宋体" w:hAnsi="宋体" w:hint="eastAsia"/>
          <w:u w:val="single"/>
          <w:lang w:val="en-GB"/>
        </w:rPr>
        <w:t xml:space="preserve">报告 </w:t>
      </w:r>
      <w:r>
        <w:rPr>
          <w:rFonts w:ascii="宋体" w:eastAsia="宋体" w:hAnsi="宋体" w:hint="eastAsia"/>
          <w:lang w:val="en-GB"/>
        </w:rPr>
        <w:t xml:space="preserve"> 被许可方应在每月结束后的十五（15）</w:t>
      </w:r>
      <w:proofErr w:type="gramStart"/>
      <w:r>
        <w:rPr>
          <w:rFonts w:ascii="宋体" w:eastAsia="宋体" w:hAnsi="宋体" w:hint="eastAsia"/>
          <w:lang w:val="en-GB"/>
        </w:rPr>
        <w:t>个</w:t>
      </w:r>
      <w:proofErr w:type="gramEnd"/>
      <w:r>
        <w:rPr>
          <w:rFonts w:ascii="宋体" w:eastAsia="宋体" w:hAnsi="宋体" w:hint="eastAsia"/>
          <w:lang w:val="en-GB"/>
        </w:rPr>
        <w:t>工作日内向LINE提交完整、准确的月度报告，按照LINE要求的详细程度提供所有以下信息，包括但不限于(</w:t>
      </w:r>
      <w:proofErr w:type="spellStart"/>
      <w:r>
        <w:rPr>
          <w:rFonts w:ascii="宋体" w:eastAsia="宋体" w:hAnsi="宋体" w:hint="eastAsia"/>
          <w:lang w:val="en-GB"/>
        </w:rPr>
        <w:t>i</w:t>
      </w:r>
      <w:proofErr w:type="spellEnd"/>
      <w:r>
        <w:rPr>
          <w:rFonts w:ascii="宋体" w:eastAsia="宋体" w:hAnsi="宋体" w:hint="eastAsia"/>
          <w:lang w:val="en-GB"/>
        </w:rPr>
        <w:t>)协议期内</w:t>
      </w:r>
      <w:r>
        <w:rPr>
          <w:rFonts w:ascii="宋体" w:eastAsia="宋体" w:hAnsi="宋体"/>
          <w:lang w:val="en-GB"/>
        </w:rPr>
        <w:t>生产</w:t>
      </w:r>
      <w:r>
        <w:rPr>
          <w:rFonts w:ascii="宋体" w:eastAsia="宋体" w:hAnsi="宋体" w:hint="eastAsia"/>
          <w:lang w:val="en-GB"/>
        </w:rPr>
        <w:t>、分销和/或销售的许可产品的总数及单位；(ii)该等许可产品的</w:t>
      </w:r>
      <w:r>
        <w:rPr>
          <w:rFonts w:ascii="宋体" w:eastAsia="宋体" w:hAnsi="宋体"/>
          <w:lang w:val="en-GB"/>
        </w:rPr>
        <w:t>生产</w:t>
      </w:r>
      <w:r>
        <w:rPr>
          <w:rFonts w:ascii="宋体" w:eastAsia="宋体" w:hAnsi="宋体" w:hint="eastAsia"/>
          <w:lang w:val="en-GB"/>
        </w:rPr>
        <w:t>、分销及销售场所（包括销售渠道）；（iii</w:t>
      </w:r>
      <w:r>
        <w:rPr>
          <w:rFonts w:ascii="宋体" w:eastAsia="宋体" w:hAnsi="宋体"/>
          <w:lang w:val="en-GB"/>
        </w:rPr>
        <w:t>）</w:t>
      </w:r>
      <w:r>
        <w:rPr>
          <w:rFonts w:ascii="宋体" w:eastAsia="宋体" w:hAnsi="宋体" w:hint="eastAsia"/>
          <w:lang w:val="en-GB"/>
        </w:rPr>
        <w:t>许可产品的详细描述，包括但不限于许可产品的性质/类型、所有姓名、项目编号及依照第2.6节订购的全息标签的相应数量；(iv) 向授权生产商发出的销售当日有关许可产品的实际账单总金额，以及其他应收账款或有关许可产品存在的其他应收款；（v</w:t>
      </w:r>
      <w:r>
        <w:rPr>
          <w:rFonts w:ascii="宋体" w:eastAsia="宋体" w:hAnsi="宋体"/>
          <w:lang w:val="en-GB"/>
        </w:rPr>
        <w:t>）</w:t>
      </w:r>
      <w:proofErr w:type="gramStart"/>
      <w:r>
        <w:rPr>
          <w:rFonts w:ascii="宋体" w:eastAsia="宋体" w:hAnsi="宋体" w:hint="eastAsia"/>
          <w:lang w:val="en-GB"/>
        </w:rPr>
        <w:t>基于被</w:t>
      </w:r>
      <w:proofErr w:type="gramEnd"/>
      <w:r>
        <w:rPr>
          <w:rFonts w:ascii="宋体" w:eastAsia="宋体" w:hAnsi="宋体" w:hint="eastAsia"/>
          <w:lang w:val="en-GB"/>
        </w:rPr>
        <w:t>许可方购买的全息标签数量及将许可产品销售的剩余全息标签数，所确定的授权生产商的净销售额；（vi）所有到期许可费总额的计算。在依据第4.1节的规定提供报告时，被许可方应使用附录C所附许可</w:t>
      </w:r>
      <w:proofErr w:type="gramStart"/>
      <w:r>
        <w:rPr>
          <w:rFonts w:ascii="宋体" w:eastAsia="宋体" w:hAnsi="宋体" w:hint="eastAsia"/>
          <w:lang w:val="en-GB"/>
        </w:rPr>
        <w:t>费报告</w:t>
      </w:r>
      <w:proofErr w:type="gramEnd"/>
      <w:r>
        <w:rPr>
          <w:rFonts w:ascii="宋体" w:eastAsia="宋体" w:hAnsi="宋体" w:hint="eastAsia"/>
          <w:lang w:val="en-GB"/>
        </w:rPr>
        <w:t>表进行填写，但LINE有权自行决定更改报告格式。LINE可要求按照其满意的格式及形式提供报告，并提交相应辅助文件。如为跨国协议，许可产品在多个国家进行生产、销售或分销，被许可方应提交一份“完整报告</w:t>
      </w:r>
      <w:r>
        <w:rPr>
          <w:rFonts w:ascii="宋体" w:eastAsia="宋体" w:hAnsi="宋体"/>
          <w:lang w:val="en-GB"/>
        </w:rPr>
        <w:t>”</w:t>
      </w:r>
      <w:r>
        <w:rPr>
          <w:rFonts w:ascii="宋体" w:eastAsia="宋体" w:hAnsi="宋体" w:hint="eastAsia"/>
          <w:lang w:val="en-GB"/>
        </w:rPr>
        <w:t>及一份</w:t>
      </w:r>
      <w:r>
        <w:rPr>
          <w:rFonts w:ascii="宋体" w:eastAsia="宋体" w:hAnsi="宋体"/>
          <w:lang w:val="en-GB"/>
        </w:rPr>
        <w:t>“</w:t>
      </w:r>
      <w:r>
        <w:rPr>
          <w:rFonts w:ascii="宋体" w:eastAsia="宋体" w:hAnsi="宋体" w:hint="eastAsia"/>
          <w:lang w:val="en-GB"/>
        </w:rPr>
        <w:t>分解协议”。完整协议应将被许可方生产、销售或分销的所有国家的信息按照第4.1节的要求予以提供。分解协议应将被许可方生产、销售或分销的每一个国家的全部信息按照第4.1节的要求提供。</w:t>
      </w:r>
    </w:p>
    <w:p w14:paraId="41068B70" w14:textId="77777777" w:rsidR="00187A95" w:rsidRDefault="00187A95">
      <w:pPr>
        <w:pStyle w:val="ac"/>
        <w:ind w:left="480" w:firstLineChars="0" w:firstLine="0"/>
        <w:rPr>
          <w:rFonts w:ascii="宋体" w:eastAsia="宋体" w:hAnsi="宋体"/>
          <w:lang w:val="en-GB"/>
        </w:rPr>
      </w:pPr>
    </w:p>
    <w:p w14:paraId="332027AC" w14:textId="77777777" w:rsidR="00187A95" w:rsidRDefault="00B12307">
      <w:pPr>
        <w:pStyle w:val="ac"/>
        <w:numPr>
          <w:ilvl w:val="0"/>
          <w:numId w:val="15"/>
        </w:numPr>
        <w:ind w:firstLineChars="0"/>
        <w:rPr>
          <w:rFonts w:ascii="宋体" w:eastAsia="宋体" w:hAnsi="宋体"/>
          <w:lang w:val="en-GB"/>
        </w:rPr>
      </w:pPr>
      <w:r>
        <w:rPr>
          <w:rFonts w:ascii="宋体" w:eastAsia="宋体" w:hAnsi="宋体" w:hint="eastAsia"/>
          <w:u w:val="single"/>
          <w:lang w:val="en-GB"/>
        </w:rPr>
        <w:t xml:space="preserve">审计权 </w:t>
      </w:r>
      <w:r>
        <w:rPr>
          <w:rFonts w:ascii="宋体" w:eastAsia="宋体" w:hAnsi="宋体" w:hint="eastAsia"/>
          <w:lang w:val="en-GB"/>
        </w:rPr>
        <w:t xml:space="preserve"> LINE</w:t>
      </w:r>
      <w:ins w:id="65" w:author="胡" w:date="2018-01-25T21:52:00Z">
        <w:r>
          <w:rPr>
            <w:rFonts w:ascii="宋体" w:eastAsia="宋体" w:hAnsi="宋体" w:hint="eastAsia"/>
            <w:lang w:val="en-GB"/>
          </w:rPr>
          <w:t>若</w:t>
        </w:r>
      </w:ins>
      <w:ins w:id="66" w:author="胡" w:date="2018-01-25T22:42:00Z">
        <w:r>
          <w:rPr>
            <w:rFonts w:ascii="宋体" w:eastAsia="宋体" w:hAnsi="宋体" w:hint="eastAsia"/>
            <w:lang w:val="en-GB"/>
          </w:rPr>
          <w:t>对</w:t>
        </w:r>
      </w:ins>
      <w:ins w:id="67" w:author="胡" w:date="2018-01-25T21:52:00Z">
        <w:r>
          <w:rPr>
            <w:rFonts w:ascii="宋体" w:eastAsia="宋体" w:hAnsi="宋体" w:hint="eastAsia"/>
            <w:lang w:val="en-GB"/>
          </w:rPr>
          <w:t>被许可人提交的报告文件出现质疑时，应与被许可人进行核对，</w:t>
        </w:r>
      </w:ins>
      <w:ins w:id="68" w:author="胡" w:date="2018-01-25T21:53:00Z">
        <w:r>
          <w:rPr>
            <w:rFonts w:ascii="宋体" w:eastAsia="宋体" w:hAnsi="宋体" w:hint="eastAsia"/>
            <w:lang w:val="en-GB"/>
          </w:rPr>
          <w:t>对有争议的部分，双方均</w:t>
        </w:r>
      </w:ins>
      <w:r>
        <w:rPr>
          <w:rFonts w:ascii="宋体" w:eastAsia="宋体" w:hAnsi="宋体" w:hint="eastAsia"/>
          <w:lang w:val="en-GB"/>
        </w:rPr>
        <w:t>有权通过</w:t>
      </w:r>
      <w:commentRangeStart w:id="69"/>
      <w:del w:id="70" w:author="胡" w:date="2018-01-25T21:51:00Z">
        <w:r>
          <w:rPr>
            <w:rFonts w:ascii="宋体" w:eastAsia="宋体" w:hAnsi="宋体" w:hint="eastAsia"/>
            <w:lang w:val="en-GB"/>
          </w:rPr>
          <w:delText>其授权的代理或代表</w:delText>
        </w:r>
      </w:del>
      <w:ins w:id="71" w:author="胡" w:date="2018-01-25T21:51:00Z">
        <w:r>
          <w:rPr>
            <w:rFonts w:ascii="宋体" w:eastAsia="宋体" w:hAnsi="宋体" w:hint="eastAsia"/>
            <w:lang w:val="en-GB"/>
          </w:rPr>
          <w:t>该审计单位</w:t>
        </w:r>
      </w:ins>
      <w:ins w:id="72" w:author="胡" w:date="2018-01-25T21:52:00Z">
        <w:r>
          <w:rPr>
            <w:rFonts w:ascii="宋体" w:eastAsia="宋体" w:hAnsi="宋体" w:hint="eastAsia"/>
          </w:rPr>
          <w:t>(该审计单位或机构只限大陆</w:t>
        </w:r>
        <w:proofErr w:type="gramStart"/>
        <w:r>
          <w:rPr>
            <w:rFonts w:ascii="宋体" w:eastAsia="宋体" w:hAnsi="宋体" w:hint="eastAsia"/>
          </w:rPr>
          <w:t>法系且</w:t>
        </w:r>
        <w:proofErr w:type="gramEnd"/>
        <w:r>
          <w:rPr>
            <w:rFonts w:ascii="宋体" w:eastAsia="宋体" w:hAnsi="宋体" w:hint="eastAsia"/>
          </w:rPr>
          <w:t>有资质的审计单位</w:t>
        </w:r>
      </w:ins>
      <w:ins w:id="73" w:author="胡" w:date="2018-01-25T21:51:00Z">
        <w:r>
          <w:rPr>
            <w:rFonts w:ascii="宋体" w:eastAsia="宋体" w:hAnsi="宋体" w:hint="eastAsia"/>
            <w:lang w:val="en-GB"/>
          </w:rPr>
          <w:t>）</w:t>
        </w:r>
      </w:ins>
      <w:commentRangeEnd w:id="69"/>
      <w:r w:rsidR="00084E49">
        <w:rPr>
          <w:rStyle w:val="ad"/>
        </w:rPr>
        <w:commentReference w:id="69"/>
      </w:r>
      <w:r>
        <w:rPr>
          <w:rFonts w:ascii="宋体" w:eastAsia="宋体" w:hAnsi="宋体" w:hint="eastAsia"/>
          <w:lang w:val="en-GB"/>
        </w:rPr>
        <w:t>，审查被许可方或与其授权生产商制作的审计报告、记录、协议及相关文件（统称为</w:t>
      </w:r>
      <w:r>
        <w:rPr>
          <w:rFonts w:ascii="宋体" w:eastAsia="宋体" w:hAnsi="宋体"/>
          <w:lang w:val="en-GB"/>
        </w:rPr>
        <w:t>“</w:t>
      </w:r>
      <w:r>
        <w:rPr>
          <w:rFonts w:ascii="宋体" w:eastAsia="宋体" w:hAnsi="宋体" w:hint="eastAsia"/>
          <w:b/>
          <w:lang w:val="en-GB"/>
        </w:rPr>
        <w:t>文件</w:t>
      </w:r>
      <w:r>
        <w:rPr>
          <w:rFonts w:ascii="宋体" w:eastAsia="宋体" w:hAnsi="宋体"/>
          <w:lang w:val="en-GB"/>
        </w:rPr>
        <w:t>”）</w:t>
      </w:r>
      <w:r>
        <w:rPr>
          <w:rFonts w:ascii="宋体" w:eastAsia="宋体" w:hAnsi="宋体" w:hint="eastAsia"/>
          <w:lang w:val="en-GB"/>
        </w:rPr>
        <w:t>，通过核对实际生</w:t>
      </w:r>
      <w:r>
        <w:rPr>
          <w:rFonts w:ascii="宋体" w:eastAsia="宋体" w:hAnsi="宋体" w:hint="eastAsia"/>
          <w:lang w:val="en-GB"/>
        </w:rPr>
        <w:lastRenderedPageBreak/>
        <w:t>产数量、出厂价格、批发价格、零售价、分销数量及其他必要项目来确认应支付许可费是否准确。</w:t>
      </w:r>
      <w:del w:id="74" w:author="胡" w:date="2018-01-25T21:53:00Z">
        <w:r>
          <w:rPr>
            <w:rFonts w:ascii="宋体" w:eastAsia="宋体" w:hAnsi="宋体" w:hint="eastAsia"/>
            <w:lang w:val="en-GB"/>
          </w:rPr>
          <w:delText>LINE有权在给予合理通知后，在任何合理时间进入被许可方或其授权生产商的经营场地，对许可产品的生产进行全面检查，并要求提供至少三（3）个或以上的准备中的许可产品的样品，且被许可方对样品不得收取费用。</w:delText>
        </w:r>
      </w:del>
      <w:ins w:id="75" w:author="胡" w:date="2018-01-25T21:54:00Z">
        <w:r>
          <w:rPr>
            <w:rFonts w:ascii="宋体" w:eastAsia="宋体" w:hAnsi="宋体" w:hint="eastAsia"/>
            <w:lang w:val="en-GB"/>
          </w:rPr>
          <w:t>在经审计后</w:t>
        </w:r>
      </w:ins>
      <w:r>
        <w:rPr>
          <w:rFonts w:ascii="宋体" w:eastAsia="宋体" w:hAnsi="宋体" w:hint="eastAsia"/>
          <w:lang w:val="en-GB"/>
        </w:rPr>
        <w:t>如发现文件有问题或错误，双方应及时对许可费的计算进行调整，被许可方应立即将审计前后的许可费差额（以下称“</w:t>
      </w:r>
      <w:r>
        <w:rPr>
          <w:rFonts w:ascii="宋体" w:eastAsia="宋体" w:hAnsi="宋体" w:hint="eastAsia"/>
          <w:b/>
          <w:lang w:val="en-GB"/>
        </w:rPr>
        <w:t>差额</w:t>
      </w:r>
      <w:r>
        <w:rPr>
          <w:rFonts w:ascii="宋体" w:eastAsia="宋体" w:hAnsi="宋体"/>
          <w:lang w:val="en-GB"/>
        </w:rPr>
        <w:t>”）</w:t>
      </w:r>
      <w:r>
        <w:rPr>
          <w:rFonts w:ascii="宋体" w:eastAsia="宋体" w:hAnsi="宋体" w:hint="eastAsia"/>
          <w:lang w:val="en-GB"/>
        </w:rPr>
        <w:t>按第3.1节约定的时间内支付给LINE，并依照第3.2节的规定支付差额部分的逾期付款罚金（适用逾期付款罚金利率）。</w:t>
      </w:r>
      <w:del w:id="76" w:author="胡" w:date="2018-01-25T21:54:00Z">
        <w:r>
          <w:rPr>
            <w:rFonts w:ascii="宋体" w:eastAsia="宋体" w:hAnsi="宋体" w:hint="eastAsia"/>
            <w:lang w:val="en-GB"/>
          </w:rPr>
          <w:delText>除向LINE支付差额外，若差额超出该审计及检查期被许可方已付总费用的百分之二（2%</w:delText>
        </w:r>
        <w:r>
          <w:rPr>
            <w:rFonts w:ascii="宋体" w:eastAsia="宋体" w:hAnsi="宋体"/>
            <w:lang w:val="en-GB"/>
          </w:rPr>
          <w:delText>）</w:delText>
        </w:r>
        <w:r>
          <w:rPr>
            <w:rFonts w:ascii="宋体" w:eastAsia="宋体" w:hAnsi="宋体" w:hint="eastAsia"/>
            <w:lang w:val="en-GB"/>
          </w:rPr>
          <w:delText>，则被许可方应赔偿LINE审计所产生的所有相关及合理费用，包括但不限于律师费、差旅费、或其他与此相关的费用及成本，并适用该差额三倍的罚金。</w:delText>
        </w:r>
      </w:del>
    </w:p>
    <w:p w14:paraId="739EBF1B" w14:textId="77777777" w:rsidR="00187A95" w:rsidRDefault="00187A95">
      <w:pPr>
        <w:rPr>
          <w:rFonts w:ascii="宋体" w:eastAsia="宋体" w:hAnsi="宋体"/>
          <w:lang w:val="en-GB"/>
        </w:rPr>
      </w:pPr>
    </w:p>
    <w:p w14:paraId="2C1675E8" w14:textId="77777777" w:rsidR="00187A95" w:rsidRDefault="00B12307">
      <w:pPr>
        <w:rPr>
          <w:rFonts w:ascii="宋体" w:eastAsia="宋体" w:hAnsi="宋体"/>
          <w:b/>
          <w:lang w:val="en-GB"/>
        </w:rPr>
      </w:pPr>
      <w:r>
        <w:rPr>
          <w:rFonts w:ascii="宋体" w:eastAsia="宋体" w:hAnsi="宋体" w:hint="eastAsia"/>
          <w:b/>
          <w:lang w:val="en-GB"/>
        </w:rPr>
        <w:t>第5节 保证、承诺及免责</w:t>
      </w:r>
    </w:p>
    <w:p w14:paraId="74B60BF0" w14:textId="77777777" w:rsidR="00187A95" w:rsidRDefault="00B12307">
      <w:pPr>
        <w:pStyle w:val="ac"/>
        <w:numPr>
          <w:ilvl w:val="0"/>
          <w:numId w:val="16"/>
        </w:numPr>
        <w:ind w:firstLineChars="0"/>
        <w:rPr>
          <w:rFonts w:ascii="宋体" w:eastAsia="宋体" w:hAnsi="宋体"/>
          <w:lang w:val="en-GB"/>
        </w:rPr>
      </w:pPr>
      <w:r>
        <w:rPr>
          <w:rFonts w:ascii="宋体" w:eastAsia="宋体" w:hAnsi="宋体" w:hint="eastAsia"/>
          <w:u w:val="single"/>
          <w:lang w:val="en-GB"/>
        </w:rPr>
        <w:t xml:space="preserve">LINE的保证与承诺 </w:t>
      </w:r>
      <w:r>
        <w:rPr>
          <w:rFonts w:ascii="宋体" w:eastAsia="宋体" w:hAnsi="宋体" w:hint="eastAsia"/>
          <w:lang w:val="en-GB"/>
        </w:rPr>
        <w:t xml:space="preserve"> LINE向被许可方保证并承诺如下：</w:t>
      </w:r>
    </w:p>
    <w:p w14:paraId="06F4DB0B" w14:textId="77777777" w:rsidR="00187A95" w:rsidRDefault="00B12307">
      <w:pPr>
        <w:pStyle w:val="ac"/>
        <w:numPr>
          <w:ilvl w:val="0"/>
          <w:numId w:val="17"/>
        </w:numPr>
        <w:ind w:firstLineChars="0"/>
        <w:rPr>
          <w:rFonts w:ascii="宋体" w:eastAsia="宋体" w:hAnsi="宋体"/>
          <w:lang w:val="en-GB"/>
        </w:rPr>
      </w:pPr>
      <w:r>
        <w:rPr>
          <w:rFonts w:ascii="宋体" w:eastAsia="宋体" w:hAnsi="宋体" w:hint="eastAsia"/>
          <w:lang w:val="en-GB"/>
        </w:rPr>
        <w:t>LINE有权签署并全面执行本协议，并已获得签署本协议的相应权利及授权。代表LINE签署本协议的人员也已取得授权并有权签署本协议。</w:t>
      </w:r>
    </w:p>
    <w:p w14:paraId="7A83FB5A" w14:textId="77777777" w:rsidR="00187A95" w:rsidRDefault="00B12307">
      <w:pPr>
        <w:pStyle w:val="ac"/>
        <w:numPr>
          <w:ilvl w:val="0"/>
          <w:numId w:val="17"/>
        </w:numPr>
        <w:ind w:firstLineChars="0"/>
        <w:rPr>
          <w:rFonts w:ascii="宋体" w:eastAsia="宋体" w:hAnsi="宋体"/>
          <w:lang w:val="en-GB"/>
        </w:rPr>
      </w:pPr>
      <w:r>
        <w:rPr>
          <w:rFonts w:ascii="宋体" w:eastAsia="宋体" w:hAnsi="宋体" w:hint="eastAsia"/>
          <w:lang w:val="en-GB"/>
        </w:rPr>
        <w:t>LINE的标志及LINE的</w:t>
      </w:r>
      <w:r>
        <w:rPr>
          <w:rFonts w:ascii="宋体" w:eastAsia="宋体" w:hAnsi="宋体"/>
          <w:lang w:val="en-GB"/>
        </w:rPr>
        <w:t>卡通形象</w:t>
      </w:r>
      <w:r>
        <w:rPr>
          <w:rFonts w:ascii="宋体" w:eastAsia="宋体" w:hAnsi="宋体" w:hint="eastAsia"/>
          <w:lang w:val="en-GB"/>
        </w:rPr>
        <w:t>在</w:t>
      </w:r>
      <w:ins w:id="77" w:author="胡" w:date="2018-01-25T21:57:00Z">
        <w:r>
          <w:rPr>
            <w:rFonts w:ascii="宋体" w:eastAsia="宋体" w:hAnsi="宋体" w:hint="eastAsia"/>
            <w:lang w:val="en-GB"/>
          </w:rPr>
          <w:t>全球范围内、包括</w:t>
        </w:r>
      </w:ins>
      <w:r>
        <w:rPr>
          <w:rFonts w:ascii="宋体" w:eastAsia="宋体" w:hAnsi="宋体" w:hint="eastAsia"/>
          <w:lang w:val="en-GB"/>
        </w:rPr>
        <w:t>授权区域内不会对第三方的权利构成侵害。另外,LINE有权授予按照第2.1节及第2.2节的约定向被许可方授予的许可。除非本协议另有约定，LINE依照第2.1节和第2.2节授予被许可方的许可将按照</w:t>
      </w:r>
      <w:ins w:id="78" w:author="胡" w:date="2018-01-25T21:59:00Z">
        <w:r>
          <w:rPr>
            <w:rFonts w:ascii="宋体" w:eastAsia="宋体" w:hAnsi="宋体" w:hint="eastAsia"/>
            <w:lang w:val="en-GB"/>
          </w:rPr>
          <w:t>下述情况</w:t>
        </w:r>
      </w:ins>
      <w:del w:id="79" w:author="胡" w:date="2018-01-25T21:59:00Z">
        <w:r>
          <w:rPr>
            <w:rFonts w:ascii="宋体" w:eastAsia="宋体" w:hAnsi="宋体" w:hint="eastAsia"/>
            <w:lang w:val="en-GB"/>
          </w:rPr>
          <w:delText>“现状</w:delText>
        </w:r>
        <w:r>
          <w:rPr>
            <w:rFonts w:ascii="宋体" w:eastAsia="宋体" w:hAnsi="宋体"/>
            <w:lang w:val="en-GB"/>
          </w:rPr>
          <w:delText>”</w:delText>
        </w:r>
        <w:r>
          <w:rPr>
            <w:rFonts w:ascii="宋体" w:eastAsia="宋体" w:hAnsi="宋体" w:hint="eastAsia"/>
            <w:lang w:val="en-GB"/>
          </w:rPr>
          <w:delText>及</w:delText>
        </w:r>
        <w:r>
          <w:rPr>
            <w:rFonts w:ascii="宋体" w:eastAsia="宋体" w:hAnsi="宋体"/>
            <w:lang w:val="en-GB"/>
          </w:rPr>
          <w:delText>“</w:delText>
        </w:r>
        <w:r>
          <w:rPr>
            <w:rFonts w:ascii="宋体" w:eastAsia="宋体" w:hAnsi="宋体" w:hint="eastAsia"/>
            <w:lang w:val="en-GB"/>
          </w:rPr>
          <w:delText>缺陷陈毕</w:delText>
        </w:r>
        <w:r>
          <w:rPr>
            <w:rFonts w:ascii="宋体" w:eastAsia="宋体" w:hAnsi="宋体"/>
            <w:lang w:val="en-GB"/>
          </w:rPr>
          <w:delText>”</w:delText>
        </w:r>
        <w:r>
          <w:rPr>
            <w:rFonts w:ascii="宋体" w:eastAsia="宋体" w:hAnsi="宋体" w:hint="eastAsia"/>
            <w:lang w:val="en-GB"/>
          </w:rPr>
          <w:delText>的状态提供。LINE就此明示或默示否认对以下事项</w:delText>
        </w:r>
      </w:del>
      <w:r>
        <w:rPr>
          <w:rFonts w:ascii="宋体" w:eastAsia="宋体" w:hAnsi="宋体" w:hint="eastAsia"/>
          <w:lang w:val="en-GB"/>
        </w:rPr>
        <w:t>提供</w:t>
      </w:r>
      <w:ins w:id="80" w:author="胡" w:date="2018-01-25T21:59:00Z">
        <w:r>
          <w:rPr>
            <w:rFonts w:ascii="宋体" w:eastAsia="宋体" w:hAnsi="宋体" w:hint="eastAsia"/>
            <w:lang w:val="en-GB"/>
          </w:rPr>
          <w:t>并</w:t>
        </w:r>
      </w:ins>
      <w:r>
        <w:rPr>
          <w:rFonts w:ascii="宋体" w:eastAsia="宋体" w:hAnsi="宋体" w:hint="eastAsia"/>
          <w:lang w:val="en-GB"/>
        </w:rPr>
        <w:t>保证</w:t>
      </w:r>
      <w:r>
        <w:rPr>
          <w:rFonts w:ascii="宋体" w:eastAsia="宋体" w:hAnsi="宋体"/>
          <w:lang w:val="en-GB"/>
        </w:rPr>
        <w:t>：</w:t>
      </w:r>
      <w:ins w:id="81" w:author="胡" w:date="2018-01-25T21:59:00Z">
        <w:r>
          <w:rPr>
            <w:rFonts w:ascii="宋体" w:eastAsia="宋体" w:hAnsi="宋体" w:hint="eastAsia"/>
            <w:lang w:val="en-GB"/>
          </w:rPr>
          <w:t>无</w:t>
        </w:r>
      </w:ins>
      <w:r>
        <w:rPr>
          <w:rFonts w:ascii="宋体" w:eastAsia="宋体" w:hAnsi="宋体" w:hint="eastAsia"/>
          <w:lang w:val="en-GB"/>
        </w:rPr>
        <w:t>抵押状况；符合细节标准（不论是否是法律规定）；</w:t>
      </w:r>
      <w:commentRangeStart w:id="82"/>
      <w:ins w:id="83" w:author="胡" w:date="2018-01-25T22:00:00Z">
        <w:r>
          <w:rPr>
            <w:rFonts w:ascii="宋体" w:eastAsia="宋体" w:hAnsi="宋体" w:hint="eastAsia"/>
            <w:lang w:val="en-GB"/>
          </w:rPr>
          <w:t>不存在</w:t>
        </w:r>
      </w:ins>
      <w:r>
        <w:rPr>
          <w:rFonts w:ascii="宋体" w:eastAsia="宋体" w:hAnsi="宋体" w:hint="eastAsia"/>
          <w:lang w:val="en-GB"/>
        </w:rPr>
        <w:t>产品安全</w:t>
      </w:r>
      <w:commentRangeEnd w:id="82"/>
      <w:r>
        <w:rPr>
          <w:rStyle w:val="ad"/>
        </w:rPr>
        <w:commentReference w:id="82"/>
      </w:r>
      <w:r>
        <w:rPr>
          <w:rFonts w:ascii="宋体" w:eastAsia="宋体" w:hAnsi="宋体" w:hint="eastAsia"/>
          <w:lang w:val="en-GB"/>
        </w:rPr>
        <w:t>；无任何缺陷；不存在任何特定化学品、成分或卫生风险；产品的可销售性；符合特定目的；或不存在与之有关的侵权；以及适用法律规定的其他明示或默示保证。</w:t>
      </w:r>
    </w:p>
    <w:p w14:paraId="344E9B0A" w14:textId="77777777" w:rsidR="00187A95" w:rsidRDefault="00B12307">
      <w:pPr>
        <w:pStyle w:val="ac"/>
        <w:numPr>
          <w:ilvl w:val="0"/>
          <w:numId w:val="17"/>
        </w:numPr>
        <w:ind w:firstLineChars="0"/>
        <w:rPr>
          <w:rFonts w:ascii="宋体" w:eastAsia="宋体" w:hAnsi="宋体"/>
          <w:lang w:val="en-GB"/>
        </w:rPr>
      </w:pPr>
      <w:r>
        <w:rPr>
          <w:rFonts w:ascii="宋体" w:eastAsia="宋体" w:hAnsi="宋体" w:hint="eastAsia"/>
          <w:lang w:val="en-GB"/>
        </w:rPr>
        <w:t>LINE不是其中一方、且未与任何人或机构签订过任何协议，该等协议内容可能会与LINE遵守本协议的任何条款存在重大冲突或导致无法执行；且</w:t>
      </w:r>
    </w:p>
    <w:p w14:paraId="469EA57A" w14:textId="77777777" w:rsidR="00187A95" w:rsidRDefault="00B12307">
      <w:pPr>
        <w:pStyle w:val="ac"/>
        <w:numPr>
          <w:ilvl w:val="0"/>
          <w:numId w:val="17"/>
        </w:numPr>
        <w:ind w:firstLineChars="0"/>
        <w:rPr>
          <w:rFonts w:ascii="宋体" w:eastAsia="宋体" w:hAnsi="宋体"/>
          <w:lang w:val="en-GB"/>
        </w:rPr>
      </w:pPr>
      <w:r>
        <w:rPr>
          <w:rFonts w:ascii="宋体" w:eastAsia="宋体" w:hAnsi="宋体" w:hint="eastAsia"/>
          <w:lang w:val="en-GB"/>
        </w:rPr>
        <w:t>LINE将依照相关行业标准及惯例，以及</w:t>
      </w:r>
      <w:proofErr w:type="gramStart"/>
      <w:r>
        <w:rPr>
          <w:rFonts w:ascii="宋体" w:eastAsia="宋体" w:hAnsi="宋体" w:hint="eastAsia"/>
          <w:lang w:val="en-GB"/>
        </w:rPr>
        <w:t>时专业</w:t>
      </w:r>
      <w:proofErr w:type="gramEnd"/>
      <w:r>
        <w:rPr>
          <w:rFonts w:ascii="宋体" w:eastAsia="宋体" w:hAnsi="宋体" w:hint="eastAsia"/>
          <w:lang w:val="en-GB"/>
        </w:rPr>
        <w:t>的方式执行本协议。</w:t>
      </w:r>
    </w:p>
    <w:p w14:paraId="4F3F00CD" w14:textId="77777777" w:rsidR="00187A95" w:rsidRDefault="00187A95">
      <w:pPr>
        <w:rPr>
          <w:rFonts w:ascii="宋体" w:eastAsia="宋体" w:hAnsi="宋体"/>
          <w:lang w:val="en-GB"/>
        </w:rPr>
      </w:pPr>
    </w:p>
    <w:p w14:paraId="3F0E9D40" w14:textId="77777777" w:rsidR="00187A95" w:rsidRDefault="00B12307">
      <w:pPr>
        <w:pStyle w:val="ac"/>
        <w:numPr>
          <w:ilvl w:val="0"/>
          <w:numId w:val="16"/>
        </w:numPr>
        <w:ind w:firstLineChars="0"/>
        <w:rPr>
          <w:rFonts w:ascii="宋体" w:eastAsia="宋体" w:hAnsi="宋体"/>
          <w:lang w:val="en-GB"/>
        </w:rPr>
      </w:pPr>
      <w:r>
        <w:rPr>
          <w:rFonts w:ascii="宋体" w:eastAsia="宋体" w:hAnsi="宋体" w:hint="eastAsia"/>
          <w:u w:val="single"/>
          <w:lang w:val="en-GB"/>
        </w:rPr>
        <w:t xml:space="preserve">被许可方的承诺及保证 </w:t>
      </w:r>
      <w:r>
        <w:rPr>
          <w:rFonts w:ascii="宋体" w:eastAsia="宋体" w:hAnsi="宋体" w:hint="eastAsia"/>
          <w:lang w:val="en-GB"/>
        </w:rPr>
        <w:t xml:space="preserve"> 被许可方向LINE</w:t>
      </w:r>
      <w:proofErr w:type="gramStart"/>
      <w:r>
        <w:rPr>
          <w:rFonts w:ascii="宋体" w:eastAsia="宋体" w:hAnsi="宋体" w:hint="eastAsia"/>
          <w:lang w:val="en-GB"/>
        </w:rPr>
        <w:t>作出</w:t>
      </w:r>
      <w:proofErr w:type="gramEnd"/>
      <w:r>
        <w:rPr>
          <w:rFonts w:ascii="宋体" w:eastAsia="宋体" w:hAnsi="宋体" w:hint="eastAsia"/>
          <w:lang w:val="en-GB"/>
        </w:rPr>
        <w:t>以下承诺及保证:</w:t>
      </w:r>
    </w:p>
    <w:p w14:paraId="2EB385DB" w14:textId="77777777" w:rsidR="00187A95" w:rsidRDefault="00B12307">
      <w:pPr>
        <w:pStyle w:val="ac"/>
        <w:numPr>
          <w:ilvl w:val="0"/>
          <w:numId w:val="18"/>
        </w:numPr>
        <w:ind w:firstLineChars="0"/>
        <w:rPr>
          <w:rFonts w:ascii="宋体" w:eastAsia="宋体" w:hAnsi="宋体"/>
          <w:lang w:val="en-GB"/>
        </w:rPr>
      </w:pPr>
      <w:r>
        <w:rPr>
          <w:rFonts w:ascii="宋体" w:eastAsia="宋体" w:hAnsi="宋体" w:hint="eastAsia"/>
          <w:lang w:val="en-GB"/>
        </w:rPr>
        <w:t>被许可方有权签署并全面执行本协议，并已获得签署本协议的相应权利及授权。代表LINE签署本协议的人员已取得授权并有权签署本协议。</w:t>
      </w:r>
    </w:p>
    <w:p w14:paraId="3822E1B9" w14:textId="77777777" w:rsidR="00187A95" w:rsidRDefault="00B12307">
      <w:pPr>
        <w:pStyle w:val="ac"/>
        <w:numPr>
          <w:ilvl w:val="0"/>
          <w:numId w:val="18"/>
        </w:numPr>
        <w:ind w:firstLineChars="0"/>
        <w:rPr>
          <w:rFonts w:ascii="宋体" w:eastAsia="宋体" w:hAnsi="宋体"/>
          <w:lang w:val="en-GB"/>
        </w:rPr>
      </w:pPr>
      <w:r>
        <w:rPr>
          <w:rFonts w:ascii="宋体" w:eastAsia="宋体" w:hAnsi="宋体" w:hint="eastAsia"/>
          <w:lang w:val="en-GB"/>
        </w:rPr>
        <w:t>被许可方不是相关协议的一方、且未与任何人或机构签订过任何协议，该等协议内容可能会与被许可方遵守本协议的任何条款存在重大冲突或导致无法执行；</w:t>
      </w:r>
    </w:p>
    <w:p w14:paraId="2D3A54C5" w14:textId="77777777" w:rsidR="00187A95" w:rsidRDefault="00B12307">
      <w:pPr>
        <w:pStyle w:val="ac"/>
        <w:numPr>
          <w:ilvl w:val="0"/>
          <w:numId w:val="18"/>
        </w:numPr>
        <w:ind w:firstLineChars="0"/>
        <w:rPr>
          <w:rFonts w:ascii="宋体" w:eastAsia="宋体" w:hAnsi="宋体"/>
          <w:lang w:val="en-GB"/>
        </w:rPr>
      </w:pPr>
      <w:r>
        <w:rPr>
          <w:rFonts w:ascii="宋体" w:eastAsia="宋体" w:hAnsi="宋体" w:hint="eastAsia"/>
          <w:lang w:val="en-GB"/>
        </w:rPr>
        <w:t>被许可方签署及执行本协议不会产生违反被许可方签署的其他协议或义务的约定；</w:t>
      </w:r>
    </w:p>
    <w:p w14:paraId="31D2C5E3" w14:textId="77777777" w:rsidR="00187A95" w:rsidRDefault="00B12307">
      <w:pPr>
        <w:pStyle w:val="ac"/>
        <w:numPr>
          <w:ilvl w:val="0"/>
          <w:numId w:val="18"/>
        </w:numPr>
        <w:ind w:firstLineChars="0"/>
        <w:rPr>
          <w:rFonts w:ascii="宋体" w:eastAsia="宋体" w:hAnsi="宋体"/>
          <w:lang w:val="en-GB"/>
        </w:rPr>
      </w:pPr>
      <w:r>
        <w:rPr>
          <w:rFonts w:ascii="宋体" w:eastAsia="宋体" w:hAnsi="宋体" w:hint="eastAsia"/>
          <w:lang w:val="en-GB"/>
        </w:rPr>
        <w:t>被许可方与任何第三方签订的就履行本协议约定义务的其他协议（口头或书面），相关条款及约定应与本协议一致，且被许可方应对其员工、缔约方及授权生产商违反本协议的条款及约定的行为</w:t>
      </w:r>
      <w:ins w:id="84" w:author="胡" w:date="2018-01-25T22:01:00Z">
        <w:r>
          <w:rPr>
            <w:rFonts w:ascii="宋体" w:eastAsia="宋体" w:hAnsi="宋体" w:hint="eastAsia"/>
            <w:lang w:val="en-GB"/>
          </w:rPr>
          <w:t>有合理的监督</w:t>
        </w:r>
      </w:ins>
      <w:del w:id="85" w:author="胡" w:date="2018-01-25T22:01:00Z">
        <w:r>
          <w:rPr>
            <w:rFonts w:ascii="宋体" w:eastAsia="宋体" w:hAnsi="宋体" w:hint="eastAsia"/>
            <w:lang w:val="en-GB"/>
          </w:rPr>
          <w:delText>或过失承担</w:delText>
        </w:r>
      </w:del>
      <w:r>
        <w:rPr>
          <w:rFonts w:ascii="宋体" w:eastAsia="宋体" w:hAnsi="宋体" w:hint="eastAsia"/>
          <w:lang w:val="en-GB"/>
        </w:rPr>
        <w:t>责任</w:t>
      </w:r>
      <w:del w:id="86" w:author="胡" w:date="2018-01-25T22:01:00Z">
        <w:r>
          <w:rPr>
            <w:rFonts w:ascii="宋体" w:eastAsia="宋体" w:hAnsi="宋体" w:hint="eastAsia"/>
            <w:lang w:val="en-GB"/>
          </w:rPr>
          <w:delText>，被许可方将与作出该等行为或过失的员工、缔约方或授权生产商承担连带责任</w:delText>
        </w:r>
      </w:del>
      <w:r>
        <w:rPr>
          <w:rFonts w:ascii="宋体" w:eastAsia="宋体" w:hAnsi="宋体" w:hint="eastAsia"/>
          <w:lang w:val="en-GB"/>
        </w:rPr>
        <w:t>；</w:t>
      </w:r>
    </w:p>
    <w:p w14:paraId="7DFE5167" w14:textId="77777777" w:rsidR="00187A95" w:rsidRDefault="00B12307">
      <w:pPr>
        <w:pStyle w:val="ac"/>
        <w:numPr>
          <w:ilvl w:val="0"/>
          <w:numId w:val="18"/>
        </w:numPr>
        <w:ind w:firstLineChars="0"/>
        <w:rPr>
          <w:rFonts w:ascii="宋体" w:eastAsia="宋体" w:hAnsi="宋体"/>
          <w:lang w:val="en-GB"/>
        </w:rPr>
      </w:pPr>
      <w:r>
        <w:rPr>
          <w:rFonts w:ascii="宋体" w:eastAsia="宋体" w:hAnsi="宋体" w:hint="eastAsia"/>
          <w:lang w:val="en-GB"/>
        </w:rPr>
        <w:t>不论何时，被许可方不得做或允许做可能会损害在许可产品上LINE的</w:t>
      </w:r>
      <w:r>
        <w:rPr>
          <w:rFonts w:ascii="宋体" w:eastAsia="宋体" w:hAnsi="宋体"/>
          <w:lang w:val="en-GB"/>
        </w:rPr>
        <w:t>卡通</w:t>
      </w:r>
      <w:r>
        <w:rPr>
          <w:rFonts w:ascii="宋体" w:eastAsia="宋体" w:hAnsi="宋体"/>
          <w:lang w:val="en-GB"/>
        </w:rPr>
        <w:lastRenderedPageBreak/>
        <w:t>形象</w:t>
      </w:r>
      <w:r>
        <w:rPr>
          <w:rFonts w:ascii="宋体" w:eastAsia="宋体" w:hAnsi="宋体" w:hint="eastAsia"/>
          <w:lang w:val="en-GB"/>
        </w:rPr>
        <w:t>、LINE的标志及其他LINE的知识产权（以下称</w:t>
      </w:r>
      <w:proofErr w:type="gramStart"/>
      <w:r>
        <w:rPr>
          <w:rFonts w:ascii="宋体" w:eastAsia="宋体" w:hAnsi="宋体"/>
          <w:lang w:val="en-GB"/>
        </w:rPr>
        <w:t>”</w:t>
      </w:r>
      <w:proofErr w:type="gramEnd"/>
      <w:r>
        <w:rPr>
          <w:rFonts w:ascii="宋体" w:eastAsia="宋体" w:hAnsi="宋体" w:hint="eastAsia"/>
          <w:b/>
          <w:lang w:val="en-GB"/>
        </w:rPr>
        <w:t>LINE的知识产权</w:t>
      </w:r>
      <w:r>
        <w:rPr>
          <w:rFonts w:ascii="宋体" w:eastAsia="宋体" w:hAnsi="宋体"/>
          <w:lang w:val="en-GB"/>
        </w:rPr>
        <w:t>”</w:t>
      </w:r>
      <w:r>
        <w:rPr>
          <w:rFonts w:ascii="宋体" w:eastAsia="宋体" w:hAnsi="宋体" w:hint="eastAsia"/>
          <w:lang w:val="en-GB"/>
        </w:rPr>
        <w:t>），或阻碍LINE提交注册申请或撤销申请的行为。被许可方不得表示其享有对LINE的知识产权或许可产品上的其他知识产权权益的权利或产权，被许可方声明对LINE的</w:t>
      </w:r>
      <w:r>
        <w:rPr>
          <w:rFonts w:ascii="宋体" w:eastAsia="宋体" w:hAnsi="宋体"/>
          <w:lang w:val="en-GB"/>
        </w:rPr>
        <w:t>卡通形象</w:t>
      </w:r>
      <w:r>
        <w:rPr>
          <w:rFonts w:ascii="宋体" w:eastAsia="宋体" w:hAnsi="宋体" w:hint="eastAsia"/>
          <w:lang w:val="en-GB"/>
        </w:rPr>
        <w:t>、LINE的标志的使用</w:t>
      </w:r>
      <w:ins w:id="87" w:author="胡" w:date="2018-01-25T22:02:00Z">
        <w:r>
          <w:rPr>
            <w:rFonts w:ascii="宋体" w:eastAsia="宋体" w:hAnsi="宋体" w:hint="eastAsia"/>
            <w:lang w:val="en-GB"/>
          </w:rPr>
          <w:t>在中国大陆范围</w:t>
        </w:r>
      </w:ins>
      <w:r>
        <w:rPr>
          <w:rFonts w:ascii="宋体" w:eastAsia="宋体" w:hAnsi="宋体" w:hint="eastAsia"/>
          <w:lang w:val="en-GB"/>
        </w:rPr>
        <w:t>所产生的所有商誉</w:t>
      </w:r>
      <w:ins w:id="88" w:author="胡" w:date="2018-01-25T22:43:00Z">
        <w:r>
          <w:rPr>
            <w:rFonts w:ascii="宋体" w:eastAsia="宋体" w:hAnsi="宋体" w:hint="eastAsia"/>
            <w:lang w:val="en-GB"/>
          </w:rPr>
          <w:t>产生的直接</w:t>
        </w:r>
      </w:ins>
      <w:r>
        <w:rPr>
          <w:rFonts w:ascii="宋体" w:eastAsia="宋体" w:hAnsi="宋体" w:hint="eastAsia"/>
          <w:lang w:val="en-GB"/>
        </w:rPr>
        <w:t>的利益均应归于LINE</w:t>
      </w:r>
      <w:del w:id="89" w:author="胡" w:date="2018-01-25T22:43:00Z">
        <w:r>
          <w:rPr>
            <w:rFonts w:ascii="宋体" w:eastAsia="宋体" w:hAnsi="宋体" w:hint="eastAsia"/>
            <w:lang w:val="en-GB"/>
          </w:rPr>
          <w:delText>和/或任何潜在的权利所有人</w:delText>
        </w:r>
      </w:del>
      <w:r>
        <w:rPr>
          <w:rFonts w:ascii="宋体" w:eastAsia="宋体" w:hAnsi="宋体" w:hint="eastAsia"/>
          <w:lang w:val="en-GB"/>
        </w:rPr>
        <w:t>；</w:t>
      </w:r>
    </w:p>
    <w:p w14:paraId="2085E89C" w14:textId="77777777" w:rsidR="00187A95" w:rsidRDefault="00B12307">
      <w:pPr>
        <w:pStyle w:val="ac"/>
        <w:numPr>
          <w:ilvl w:val="0"/>
          <w:numId w:val="18"/>
        </w:numPr>
        <w:ind w:firstLineChars="0"/>
        <w:rPr>
          <w:rFonts w:ascii="宋体" w:eastAsia="宋体" w:hAnsi="宋体"/>
          <w:lang w:val="en-GB"/>
        </w:rPr>
      </w:pPr>
      <w:r>
        <w:rPr>
          <w:rFonts w:ascii="宋体" w:eastAsia="宋体" w:hAnsi="宋体" w:hint="eastAsia"/>
          <w:lang w:val="en-GB"/>
        </w:rPr>
        <w:t>被许可方与授权生产商应遵守授权区域有关本协议项下生产、分销和销售许可产品的相关法律、法典、条例、规则及法规和政府政策；</w:t>
      </w:r>
    </w:p>
    <w:p w14:paraId="4C397CD1" w14:textId="77777777" w:rsidR="00187A95" w:rsidRDefault="00B12307">
      <w:pPr>
        <w:pStyle w:val="ac"/>
        <w:numPr>
          <w:ilvl w:val="0"/>
          <w:numId w:val="18"/>
        </w:numPr>
        <w:ind w:firstLineChars="0"/>
        <w:rPr>
          <w:rFonts w:ascii="宋体" w:eastAsia="宋体" w:hAnsi="宋体"/>
          <w:lang w:val="en-GB"/>
        </w:rPr>
      </w:pPr>
      <w:commentRangeStart w:id="90"/>
      <w:r>
        <w:rPr>
          <w:rFonts w:ascii="宋体" w:eastAsia="宋体" w:hAnsi="宋体" w:hint="eastAsia"/>
          <w:lang w:val="en-GB"/>
        </w:rPr>
        <w:t>除非事先获得LINE的批准，被许可方对许可产品的设计应为原始的，不得盗用、侵害或侵犯任何第三方的知识产权。</w:t>
      </w:r>
      <w:del w:id="91" w:author="胡" w:date="2018-01-25T22:03:00Z">
        <w:r>
          <w:rPr>
            <w:rFonts w:ascii="宋体" w:eastAsia="宋体" w:hAnsi="宋体" w:hint="eastAsia"/>
            <w:lang w:val="en-GB"/>
          </w:rPr>
          <w:delText>尽管部分情况下</w:delText>
        </w:r>
      </w:del>
      <w:r>
        <w:rPr>
          <w:rFonts w:ascii="宋体" w:eastAsia="宋体" w:hAnsi="宋体" w:hint="eastAsia"/>
          <w:lang w:val="en-GB"/>
        </w:rPr>
        <w:t>LINE</w:t>
      </w:r>
      <w:ins w:id="92" w:author="胡" w:date="2018-01-25T22:03:00Z">
        <w:r>
          <w:rPr>
            <w:rFonts w:ascii="宋体" w:eastAsia="宋体" w:hAnsi="宋体" w:hint="eastAsia"/>
            <w:lang w:val="en-GB"/>
          </w:rPr>
          <w:t>在其合同约定的许可范围内的所涉费用已经包括</w:t>
        </w:r>
      </w:ins>
      <w:del w:id="93" w:author="胡" w:date="2018-01-25T22:03:00Z">
        <w:r>
          <w:rPr>
            <w:rFonts w:ascii="宋体" w:eastAsia="宋体" w:hAnsi="宋体" w:hint="eastAsia"/>
            <w:lang w:val="en-GB"/>
          </w:rPr>
          <w:delText>事先</w:delText>
        </w:r>
      </w:del>
      <w:r>
        <w:rPr>
          <w:rFonts w:ascii="宋体" w:eastAsia="宋体" w:hAnsi="宋体" w:hint="eastAsia"/>
          <w:lang w:val="en-GB"/>
        </w:rPr>
        <w:t>批准</w:t>
      </w:r>
      <w:ins w:id="94" w:author="胡" w:date="2018-01-25T22:04:00Z">
        <w:r>
          <w:rPr>
            <w:rFonts w:ascii="宋体" w:eastAsia="宋体" w:hAnsi="宋体" w:hint="eastAsia"/>
            <w:lang w:val="en-GB"/>
          </w:rPr>
          <w:t>（包括事先、事中、事后）</w:t>
        </w:r>
      </w:ins>
      <w:r>
        <w:rPr>
          <w:rFonts w:ascii="宋体" w:eastAsia="宋体" w:hAnsi="宋体" w:hint="eastAsia"/>
          <w:lang w:val="en-GB"/>
        </w:rPr>
        <w:t>对第三方知识产权的使用</w:t>
      </w:r>
      <w:ins w:id="95" w:author="胡" w:date="2018-01-25T22:04:00Z">
        <w:r>
          <w:rPr>
            <w:rFonts w:ascii="宋体" w:eastAsia="宋体" w:hAnsi="宋体" w:hint="eastAsia"/>
            <w:lang w:val="en-GB"/>
          </w:rPr>
          <w:t>所涉费用、</w:t>
        </w:r>
      </w:ins>
      <w:del w:id="96" w:author="胡" w:date="2018-01-25T22:04:00Z">
        <w:r>
          <w:rPr>
            <w:rFonts w:ascii="宋体" w:eastAsia="宋体" w:hAnsi="宋体" w:hint="eastAsia"/>
            <w:lang w:val="en-GB"/>
          </w:rPr>
          <w:delText>，被许可方确认在需要向</w:delText>
        </w:r>
      </w:del>
      <w:r>
        <w:rPr>
          <w:rFonts w:ascii="宋体" w:eastAsia="宋体" w:hAnsi="宋体" w:hint="eastAsia"/>
          <w:lang w:val="en-GB"/>
        </w:rPr>
        <w:t>许可产品的创作者或艺术家支付任何费用或许可费</w:t>
      </w:r>
      <w:ins w:id="97" w:author="胡" w:date="2018-01-25T22:04:00Z">
        <w:r>
          <w:rPr>
            <w:rFonts w:ascii="宋体" w:eastAsia="宋体" w:hAnsi="宋体" w:hint="eastAsia"/>
            <w:lang w:val="en-GB"/>
          </w:rPr>
          <w:t>、及其他应由许可人在许可范围内</w:t>
        </w:r>
      </w:ins>
      <w:ins w:id="98" w:author="胡" w:date="2018-01-25T22:05:00Z">
        <w:r>
          <w:rPr>
            <w:rFonts w:ascii="宋体" w:eastAsia="宋体" w:hAnsi="宋体" w:hint="eastAsia"/>
            <w:lang w:val="en-GB"/>
          </w:rPr>
          <w:t>所产生的全部费用</w:t>
        </w:r>
      </w:ins>
      <w:del w:id="99" w:author="胡" w:date="2018-01-25T22:04:00Z">
        <w:r>
          <w:rPr>
            <w:rFonts w:ascii="宋体" w:eastAsia="宋体" w:hAnsi="宋体" w:hint="eastAsia"/>
            <w:lang w:val="en-GB"/>
          </w:rPr>
          <w:delText>时</w:delText>
        </w:r>
      </w:del>
      <w:del w:id="100" w:author="胡" w:date="2018-01-25T22:05:00Z">
        <w:r>
          <w:rPr>
            <w:rFonts w:ascii="宋体" w:eastAsia="宋体" w:hAnsi="宋体" w:hint="eastAsia"/>
            <w:lang w:val="en-GB"/>
          </w:rPr>
          <w:delText>，被许可方应独自承担该等费用和/或许可费</w:delText>
        </w:r>
      </w:del>
      <w:r>
        <w:rPr>
          <w:rFonts w:ascii="宋体" w:eastAsia="宋体" w:hAnsi="宋体" w:hint="eastAsia"/>
          <w:lang w:val="en-GB"/>
        </w:rPr>
        <w:t>；</w:t>
      </w:r>
      <w:commentRangeEnd w:id="90"/>
      <w:r>
        <w:rPr>
          <w:rStyle w:val="ad"/>
        </w:rPr>
        <w:commentReference w:id="90"/>
      </w:r>
      <w:del w:id="101" w:author="胡" w:date="2018-01-25T22:05:00Z">
        <w:r>
          <w:rPr>
            <w:rFonts w:ascii="宋体" w:eastAsia="宋体" w:hAnsi="宋体" w:hint="eastAsia"/>
            <w:lang w:val="en-GB"/>
          </w:rPr>
          <w:delText>且</w:delText>
        </w:r>
      </w:del>
    </w:p>
    <w:p w14:paraId="54763717" w14:textId="77777777" w:rsidR="00187A95" w:rsidRDefault="00B12307">
      <w:pPr>
        <w:pStyle w:val="ac"/>
        <w:numPr>
          <w:ilvl w:val="0"/>
          <w:numId w:val="18"/>
        </w:numPr>
        <w:ind w:firstLineChars="0"/>
        <w:rPr>
          <w:rFonts w:ascii="宋体" w:eastAsia="宋体" w:hAnsi="宋体"/>
          <w:lang w:val="en-GB"/>
        </w:rPr>
      </w:pPr>
      <w:del w:id="102" w:author="胡" w:date="2018-01-25T22:05:00Z">
        <w:r>
          <w:rPr>
            <w:rFonts w:ascii="宋体" w:eastAsia="宋体" w:hAnsi="宋体" w:hint="eastAsia"/>
            <w:lang w:val="en-GB"/>
          </w:rPr>
          <w:delText>被许可方应对任何与许可产品，包括由授权生产商生产的许可产品的安全性有关或因其引起的索赔、请求、法律诉讼和/或其他纠纷承担责任。另外，</w:delText>
        </w:r>
      </w:del>
      <w:r>
        <w:rPr>
          <w:rFonts w:ascii="宋体" w:eastAsia="宋体" w:hAnsi="宋体" w:hint="eastAsia"/>
          <w:lang w:val="en-GB"/>
        </w:rPr>
        <w:t>被许可方</w:t>
      </w:r>
      <w:del w:id="103" w:author="胡" w:date="2018-01-25T22:05:00Z">
        <w:r>
          <w:rPr>
            <w:rFonts w:ascii="宋体" w:eastAsia="宋体" w:hAnsi="宋体" w:hint="eastAsia"/>
            <w:lang w:val="en-GB"/>
          </w:rPr>
          <w:delText>应</w:delText>
        </w:r>
      </w:del>
      <w:r>
        <w:rPr>
          <w:rFonts w:ascii="宋体" w:eastAsia="宋体" w:hAnsi="宋体" w:hint="eastAsia"/>
          <w:lang w:val="en-GB"/>
        </w:rPr>
        <w:t>对LINE因该索赔、请求、法律诉讼和其他纠纷而遭受的损失</w:t>
      </w:r>
      <w:ins w:id="104" w:author="胡" w:date="2018-01-25T22:05:00Z">
        <w:r>
          <w:rPr>
            <w:rFonts w:ascii="宋体" w:eastAsia="宋体" w:hAnsi="宋体" w:hint="eastAsia"/>
            <w:lang w:val="en-GB"/>
          </w:rPr>
          <w:t>，按法律规定</w:t>
        </w:r>
      </w:ins>
      <w:r>
        <w:rPr>
          <w:rFonts w:ascii="宋体" w:eastAsia="宋体" w:hAnsi="宋体" w:hint="eastAsia"/>
          <w:lang w:val="en-GB"/>
        </w:rPr>
        <w:t>进行赔偿。</w:t>
      </w:r>
    </w:p>
    <w:p w14:paraId="562C4D0A" w14:textId="77777777" w:rsidR="00187A95" w:rsidRDefault="00187A95">
      <w:pPr>
        <w:rPr>
          <w:rFonts w:ascii="宋体" w:eastAsia="宋体" w:hAnsi="宋体"/>
          <w:lang w:val="en-GB"/>
        </w:rPr>
      </w:pPr>
    </w:p>
    <w:p w14:paraId="7C9450BF" w14:textId="77777777" w:rsidR="00187A95" w:rsidRDefault="00B12307">
      <w:pPr>
        <w:pStyle w:val="ac"/>
        <w:numPr>
          <w:ilvl w:val="0"/>
          <w:numId w:val="16"/>
        </w:numPr>
        <w:ind w:firstLineChars="0"/>
        <w:rPr>
          <w:rFonts w:ascii="宋体" w:eastAsia="宋体" w:hAnsi="宋体"/>
          <w:lang w:val="en-GB"/>
        </w:rPr>
      </w:pPr>
      <w:r>
        <w:rPr>
          <w:rFonts w:ascii="宋体" w:eastAsia="宋体" w:hAnsi="宋体" w:hint="eastAsia"/>
          <w:u w:val="single"/>
          <w:lang w:val="en-GB"/>
        </w:rPr>
        <w:t xml:space="preserve">免责  </w:t>
      </w:r>
      <w:r>
        <w:rPr>
          <w:rFonts w:ascii="宋体" w:eastAsia="宋体" w:hAnsi="宋体" w:hint="eastAsia"/>
          <w:lang w:val="en-GB"/>
        </w:rPr>
        <w:t xml:space="preserve"> </w:t>
      </w:r>
      <w:r>
        <w:rPr>
          <w:rFonts w:ascii="宋体" w:eastAsia="宋体" w:hAnsi="宋体"/>
          <w:lang w:val="en-GB"/>
        </w:rPr>
        <w:t>对于因</w:t>
      </w:r>
      <w:r>
        <w:rPr>
          <w:rFonts w:ascii="宋体" w:eastAsia="宋体" w:hAnsi="宋体" w:hint="eastAsia"/>
          <w:lang w:val="en-GB"/>
        </w:rPr>
        <w:t>一方（以下称“</w:t>
      </w:r>
      <w:r>
        <w:rPr>
          <w:rFonts w:ascii="宋体" w:eastAsia="宋体" w:hAnsi="宋体" w:hint="eastAsia"/>
          <w:b/>
          <w:lang w:val="en-GB"/>
        </w:rPr>
        <w:t>免责方</w:t>
      </w:r>
      <w:r>
        <w:rPr>
          <w:rFonts w:ascii="宋体" w:eastAsia="宋体" w:hAnsi="宋体"/>
          <w:lang w:val="en-GB"/>
        </w:rPr>
        <w:t>”</w:t>
      </w:r>
      <w:r>
        <w:rPr>
          <w:rFonts w:ascii="宋体" w:eastAsia="宋体" w:hAnsi="宋体" w:hint="eastAsia"/>
          <w:lang w:val="en-GB"/>
        </w:rPr>
        <w:t>）未履行、或违反本协议约定的保证、承诺或其他</w:t>
      </w:r>
      <w:r>
        <w:rPr>
          <w:rFonts w:ascii="宋体" w:eastAsia="宋体" w:hAnsi="宋体"/>
          <w:lang w:val="en-GB"/>
        </w:rPr>
        <w:t>义务所导致，或</w:t>
      </w:r>
      <w:r>
        <w:rPr>
          <w:rFonts w:ascii="宋体" w:eastAsia="宋体" w:hAnsi="宋体" w:hint="eastAsia"/>
          <w:lang w:val="en-GB"/>
        </w:rPr>
        <w:t>直接引起</w:t>
      </w:r>
      <w:r>
        <w:rPr>
          <w:rFonts w:ascii="宋体" w:eastAsia="宋体" w:hAnsi="宋体"/>
          <w:lang w:val="en-GB"/>
        </w:rPr>
        <w:t>的任何</w:t>
      </w:r>
      <w:r>
        <w:rPr>
          <w:rFonts w:ascii="宋体" w:eastAsia="宋体" w:hAnsi="宋体" w:hint="eastAsia"/>
          <w:lang w:val="en-GB"/>
        </w:rPr>
        <w:t>第三方索赔、请求、合理现付支出及费用（包括合理的律师费）、责任（包括和解）、及由有管辖权的法院确定的</w:t>
      </w:r>
      <w:r>
        <w:rPr>
          <w:rFonts w:ascii="宋体" w:eastAsia="宋体" w:hAnsi="宋体"/>
          <w:lang w:val="en-GB"/>
        </w:rPr>
        <w:t>损失</w:t>
      </w:r>
      <w:r>
        <w:rPr>
          <w:rFonts w:ascii="宋体" w:eastAsia="宋体" w:hAnsi="宋体" w:hint="eastAsia"/>
          <w:lang w:val="en-GB"/>
        </w:rPr>
        <w:t>及赔偿</w:t>
      </w:r>
      <w:r>
        <w:rPr>
          <w:rFonts w:ascii="宋体" w:eastAsia="宋体" w:hAnsi="宋体"/>
          <w:lang w:val="en-GB"/>
        </w:rPr>
        <w:t>（</w:t>
      </w:r>
      <w:r>
        <w:rPr>
          <w:rFonts w:ascii="宋体" w:eastAsia="宋体" w:hAnsi="宋体" w:hint="eastAsia"/>
          <w:lang w:val="en-GB"/>
        </w:rPr>
        <w:t>每项称为一项</w:t>
      </w:r>
      <w:r>
        <w:rPr>
          <w:rFonts w:ascii="宋体" w:eastAsia="宋体" w:hAnsi="宋体"/>
          <w:lang w:val="en-GB"/>
        </w:rPr>
        <w:t>“</w:t>
      </w:r>
      <w:r>
        <w:rPr>
          <w:rFonts w:ascii="宋体" w:eastAsia="宋体" w:hAnsi="宋体" w:hint="eastAsia"/>
          <w:b/>
          <w:lang w:val="en-GB"/>
        </w:rPr>
        <w:t>索赔</w:t>
      </w:r>
      <w:r>
        <w:rPr>
          <w:rFonts w:ascii="宋体" w:eastAsia="宋体" w:hAnsi="宋体"/>
          <w:lang w:val="en-GB"/>
        </w:rPr>
        <w:t>”），</w:t>
      </w:r>
      <w:r>
        <w:rPr>
          <w:rFonts w:ascii="宋体" w:eastAsia="宋体" w:hAnsi="宋体" w:hint="eastAsia"/>
          <w:lang w:val="en-GB"/>
        </w:rPr>
        <w:t>免责方</w:t>
      </w:r>
      <w:r>
        <w:rPr>
          <w:rFonts w:ascii="宋体" w:eastAsia="宋体" w:hAnsi="宋体"/>
          <w:lang w:val="en-GB"/>
        </w:rPr>
        <w:t>应确保另一方</w:t>
      </w:r>
      <w:r>
        <w:rPr>
          <w:rFonts w:ascii="宋体" w:eastAsia="宋体" w:hAnsi="宋体" w:hint="eastAsia"/>
          <w:lang w:val="en-GB"/>
        </w:rPr>
        <w:t>（以下称</w:t>
      </w:r>
      <w:proofErr w:type="gramStart"/>
      <w:r>
        <w:rPr>
          <w:rFonts w:ascii="宋体" w:eastAsia="宋体" w:hAnsi="宋体" w:hint="eastAsia"/>
          <w:lang w:val="en-GB"/>
        </w:rPr>
        <w:t>”</w:t>
      </w:r>
      <w:proofErr w:type="gramEnd"/>
      <w:r>
        <w:rPr>
          <w:rFonts w:ascii="宋体" w:eastAsia="宋体" w:hAnsi="宋体" w:hint="eastAsia"/>
          <w:b/>
          <w:lang w:val="en-GB"/>
        </w:rPr>
        <w:t>被免责方</w:t>
      </w:r>
      <w:r>
        <w:rPr>
          <w:rFonts w:ascii="宋体" w:eastAsia="宋体" w:hAnsi="宋体"/>
          <w:lang w:val="en-GB"/>
        </w:rPr>
        <w:t>”</w:t>
      </w:r>
      <w:r>
        <w:rPr>
          <w:rFonts w:ascii="宋体" w:eastAsia="宋体" w:hAnsi="宋体" w:hint="eastAsia"/>
          <w:lang w:val="en-GB"/>
        </w:rPr>
        <w:t>）（</w:t>
      </w:r>
      <w:r>
        <w:rPr>
          <w:rFonts w:ascii="宋体" w:eastAsia="宋体" w:hAnsi="宋体"/>
          <w:lang w:val="en-GB"/>
        </w:rPr>
        <w:t>及其</w:t>
      </w:r>
      <w:r>
        <w:rPr>
          <w:rFonts w:ascii="宋体" w:eastAsia="宋体" w:hAnsi="宋体" w:hint="eastAsia"/>
          <w:lang w:val="en-GB"/>
        </w:rPr>
        <w:t>关联方、</w:t>
      </w:r>
      <w:r>
        <w:rPr>
          <w:rFonts w:ascii="宋体" w:eastAsia="宋体" w:hAnsi="宋体"/>
          <w:lang w:val="en-GB"/>
        </w:rPr>
        <w:t>股东、</w:t>
      </w:r>
      <w:r>
        <w:rPr>
          <w:rFonts w:ascii="宋体" w:eastAsia="宋体" w:hAnsi="宋体" w:hint="eastAsia"/>
          <w:lang w:val="en-GB"/>
        </w:rPr>
        <w:t>管理人员</w:t>
      </w:r>
      <w:r>
        <w:rPr>
          <w:rFonts w:ascii="宋体" w:eastAsia="宋体" w:hAnsi="宋体"/>
          <w:lang w:val="en-GB"/>
        </w:rPr>
        <w:t>、</w:t>
      </w:r>
      <w:r>
        <w:rPr>
          <w:rFonts w:ascii="宋体" w:eastAsia="宋体" w:hAnsi="宋体" w:hint="eastAsia"/>
          <w:lang w:val="en-GB"/>
        </w:rPr>
        <w:t>董事</w:t>
      </w:r>
      <w:r>
        <w:rPr>
          <w:rFonts w:ascii="宋体" w:eastAsia="宋体" w:hAnsi="宋体"/>
          <w:lang w:val="en-GB"/>
        </w:rPr>
        <w:t>、</w:t>
      </w:r>
      <w:r>
        <w:rPr>
          <w:rFonts w:ascii="宋体" w:eastAsia="宋体" w:hAnsi="宋体" w:hint="eastAsia"/>
          <w:lang w:val="en-GB"/>
        </w:rPr>
        <w:t>员工及</w:t>
      </w:r>
      <w:r>
        <w:rPr>
          <w:rFonts w:ascii="宋体" w:eastAsia="宋体" w:hAnsi="宋体"/>
          <w:lang w:val="en-GB"/>
        </w:rPr>
        <w:t>代理）免于承担任何责任。</w:t>
      </w:r>
      <w:r>
        <w:rPr>
          <w:rFonts w:ascii="宋体" w:eastAsia="宋体" w:hAnsi="宋体" w:hint="eastAsia"/>
          <w:lang w:val="en-GB"/>
        </w:rPr>
        <w:t>如第三方向任一方提起索赔，该方应及时就索赔通知另一方。免责方有权对索赔进行抗辩，索赔的和解需要事先取得免责方的书面批准。</w:t>
      </w:r>
    </w:p>
    <w:p w14:paraId="60EAA09A" w14:textId="77777777" w:rsidR="00187A95" w:rsidRDefault="00187A95">
      <w:pPr>
        <w:pStyle w:val="ac"/>
        <w:ind w:left="480" w:firstLineChars="0" w:firstLine="0"/>
        <w:rPr>
          <w:rFonts w:ascii="宋体" w:eastAsia="宋体" w:hAnsi="宋体"/>
          <w:lang w:val="en-GB"/>
        </w:rPr>
      </w:pPr>
    </w:p>
    <w:p w14:paraId="24201F78" w14:textId="77777777" w:rsidR="00187A95" w:rsidRDefault="00B12307">
      <w:pPr>
        <w:pStyle w:val="ac"/>
        <w:numPr>
          <w:ilvl w:val="0"/>
          <w:numId w:val="16"/>
        </w:numPr>
        <w:ind w:firstLineChars="0"/>
        <w:rPr>
          <w:rFonts w:ascii="宋体" w:eastAsia="宋体" w:hAnsi="宋体"/>
          <w:b/>
          <w:lang w:val="en-GB"/>
        </w:rPr>
      </w:pPr>
      <w:r>
        <w:rPr>
          <w:rFonts w:ascii="宋体" w:eastAsia="宋体" w:hAnsi="宋体" w:hint="eastAsia"/>
          <w:b/>
          <w:u w:val="single"/>
          <w:lang w:val="en-GB"/>
        </w:rPr>
        <w:t xml:space="preserve">责任范围 </w:t>
      </w:r>
      <w:r>
        <w:rPr>
          <w:rFonts w:ascii="宋体" w:eastAsia="宋体" w:hAnsi="宋体" w:hint="eastAsia"/>
          <w:b/>
          <w:lang w:val="en-GB"/>
        </w:rPr>
        <w:t xml:space="preserve"> 任何情况下，一方不应承担任何间接的、后果性的、偶发性的、惩罚性的、惩戒性或特殊性的损害，包括利润损失、或因本协议引起的或有关的数据丢失。不论该等损失是基于违约、侵权（包括严格责任或过失）或其他原因。本协议项下LINE</w:t>
      </w:r>
      <w:ins w:id="105" w:author="胡" w:date="2018-01-25T22:06:00Z">
        <w:r>
          <w:rPr>
            <w:rFonts w:ascii="宋体" w:eastAsia="宋体" w:hAnsi="宋体" w:hint="eastAsia"/>
            <w:b/>
            <w:lang w:val="en-GB"/>
          </w:rPr>
          <w:t>、被许可人</w:t>
        </w:r>
      </w:ins>
      <w:r>
        <w:rPr>
          <w:rFonts w:ascii="宋体" w:eastAsia="宋体" w:hAnsi="宋体" w:hint="eastAsia"/>
          <w:b/>
          <w:lang w:val="en-GB"/>
        </w:rPr>
        <w:t>所承担的总累积责任，包括合同、侵权或其他责任，不应超过LINE在本协议项下收到的被许可方支付的许可费金额。</w:t>
      </w:r>
    </w:p>
    <w:p w14:paraId="7F640B2B" w14:textId="77777777" w:rsidR="00187A95" w:rsidRDefault="00187A95">
      <w:pPr>
        <w:rPr>
          <w:rFonts w:ascii="宋体" w:eastAsia="宋体" w:hAnsi="宋体"/>
          <w:lang w:val="en-GB"/>
        </w:rPr>
      </w:pPr>
    </w:p>
    <w:p w14:paraId="3C0D62E3" w14:textId="77777777" w:rsidR="00187A95" w:rsidRDefault="00B12307">
      <w:pPr>
        <w:rPr>
          <w:rFonts w:ascii="宋体" w:eastAsia="宋体" w:hAnsi="宋体"/>
          <w:b/>
          <w:lang w:val="en-GB"/>
        </w:rPr>
      </w:pPr>
      <w:r>
        <w:rPr>
          <w:rFonts w:ascii="宋体" w:eastAsia="宋体" w:hAnsi="宋体" w:hint="eastAsia"/>
          <w:b/>
          <w:lang w:val="en-GB"/>
        </w:rPr>
        <w:t>第6节  产品责任</w:t>
      </w:r>
    </w:p>
    <w:p w14:paraId="68977874" w14:textId="77777777" w:rsidR="00187A95" w:rsidRDefault="00B12307">
      <w:pPr>
        <w:pStyle w:val="ac"/>
        <w:numPr>
          <w:ilvl w:val="0"/>
          <w:numId w:val="19"/>
        </w:numPr>
        <w:ind w:firstLineChars="0"/>
        <w:rPr>
          <w:rFonts w:ascii="宋体" w:eastAsia="宋体" w:hAnsi="宋体"/>
          <w:lang w:val="en-GB"/>
        </w:rPr>
      </w:pPr>
      <w:r>
        <w:rPr>
          <w:rFonts w:ascii="宋体" w:eastAsia="宋体" w:hAnsi="宋体" w:hint="eastAsia"/>
          <w:lang w:val="en-GB"/>
        </w:rPr>
        <w:t>被许可方应确保在所适用法律允许的最大程度内，将尽所有合理手段排除</w:t>
      </w:r>
      <w:r>
        <w:rPr>
          <w:rFonts w:ascii="宋体" w:eastAsia="宋体" w:hAnsi="宋体" w:hint="eastAsia"/>
          <w:lang w:val="en-GB"/>
        </w:rPr>
        <w:lastRenderedPageBreak/>
        <w:t>LINE对于任何许可产品或</w:t>
      </w:r>
      <w:r>
        <w:rPr>
          <w:rFonts w:ascii="宋体" w:eastAsia="宋体" w:hAnsi="宋体"/>
          <w:lang w:val="en-GB"/>
        </w:rPr>
        <w:t>促销材料</w:t>
      </w:r>
      <w:r>
        <w:rPr>
          <w:rFonts w:ascii="宋体" w:eastAsia="宋体" w:hAnsi="宋体" w:hint="eastAsia"/>
          <w:lang w:val="en-GB"/>
        </w:rPr>
        <w:t>的缺陷责任</w:t>
      </w:r>
      <w:ins w:id="106" w:author="胡" w:date="2018-01-25T22:07:00Z">
        <w:r>
          <w:rPr>
            <w:rFonts w:ascii="宋体" w:eastAsia="宋体" w:hAnsi="宋体" w:hint="eastAsia"/>
            <w:lang w:val="en-GB"/>
          </w:rPr>
          <w:t>，但该等合理手段并非排除许可人责任</w:t>
        </w:r>
      </w:ins>
      <w:r>
        <w:rPr>
          <w:rFonts w:ascii="宋体" w:eastAsia="宋体" w:hAnsi="宋体" w:hint="eastAsia"/>
          <w:lang w:val="en-GB"/>
        </w:rPr>
        <w:t>。</w:t>
      </w:r>
      <w:del w:id="107" w:author="胡" w:date="2018-01-25T22:08:00Z">
        <w:r>
          <w:rPr>
            <w:rFonts w:ascii="宋体" w:eastAsia="宋体" w:hAnsi="宋体" w:hint="eastAsia"/>
            <w:lang w:val="en-GB"/>
          </w:rPr>
          <w:delText>为进一步明确，被许可方应确保在签署本协议之前，其已充分了解产品规格，且被许可方声明LINE并未参与确认规格相关的环节。对于规格或任何缺陷，无论是侵权责任或合同责任或其他形式，LINE均不对被许可方承担任何责任。</w:delText>
        </w:r>
      </w:del>
    </w:p>
    <w:p w14:paraId="15F4D9C1" w14:textId="77777777" w:rsidR="00187A95" w:rsidRDefault="00187A95">
      <w:pPr>
        <w:rPr>
          <w:rFonts w:ascii="宋体" w:eastAsia="宋体" w:hAnsi="宋体"/>
          <w:lang w:val="en-GB"/>
        </w:rPr>
      </w:pPr>
    </w:p>
    <w:p w14:paraId="6D526BE5" w14:textId="77777777" w:rsidR="00187A95" w:rsidRDefault="00B12307">
      <w:pPr>
        <w:rPr>
          <w:rFonts w:ascii="宋体" w:eastAsia="宋体" w:hAnsi="宋体"/>
          <w:b/>
          <w:lang w:val="en-GB"/>
        </w:rPr>
      </w:pPr>
      <w:r>
        <w:rPr>
          <w:rFonts w:ascii="宋体" w:eastAsia="宋体" w:hAnsi="宋体" w:hint="eastAsia"/>
          <w:b/>
          <w:lang w:val="en-GB"/>
        </w:rPr>
        <w:t>第7节  知识产权的保护及侵权</w:t>
      </w:r>
    </w:p>
    <w:p w14:paraId="0E022588" w14:textId="77777777" w:rsidR="00187A95" w:rsidRDefault="00B12307">
      <w:pPr>
        <w:pStyle w:val="ac"/>
        <w:numPr>
          <w:ilvl w:val="0"/>
          <w:numId w:val="20"/>
        </w:numPr>
        <w:ind w:firstLineChars="0"/>
        <w:rPr>
          <w:rFonts w:ascii="宋体" w:eastAsia="宋体" w:hAnsi="宋体"/>
          <w:lang w:val="en-GB"/>
        </w:rPr>
      </w:pPr>
      <w:r>
        <w:rPr>
          <w:rFonts w:ascii="宋体" w:eastAsia="宋体" w:hAnsi="宋体" w:hint="eastAsia"/>
          <w:u w:val="single"/>
          <w:lang w:val="en-GB"/>
        </w:rPr>
        <w:t>LINE专有技术及商誉的保护</w:t>
      </w:r>
    </w:p>
    <w:p w14:paraId="03669745" w14:textId="77777777" w:rsidR="00187A95" w:rsidRDefault="00B12307">
      <w:pPr>
        <w:pStyle w:val="ac"/>
        <w:numPr>
          <w:ilvl w:val="0"/>
          <w:numId w:val="21"/>
        </w:numPr>
        <w:ind w:firstLineChars="0"/>
        <w:rPr>
          <w:rFonts w:ascii="宋体" w:eastAsia="宋体" w:hAnsi="宋体"/>
          <w:lang w:val="en-GB"/>
        </w:rPr>
      </w:pPr>
      <w:r>
        <w:rPr>
          <w:rFonts w:ascii="宋体" w:eastAsia="宋体" w:hAnsi="宋体" w:hint="eastAsia"/>
          <w:lang w:val="en-GB"/>
        </w:rPr>
        <w:t>被许可方知悉并确认LINE的标志及LINE的</w:t>
      </w:r>
      <w:r>
        <w:rPr>
          <w:rFonts w:ascii="宋体" w:eastAsia="宋体" w:hAnsi="宋体"/>
          <w:lang w:val="en-GB"/>
        </w:rPr>
        <w:t>卡通形象</w:t>
      </w:r>
      <w:r>
        <w:rPr>
          <w:rFonts w:ascii="宋体" w:eastAsia="宋体" w:hAnsi="宋体" w:hint="eastAsia"/>
          <w:lang w:val="en-GB"/>
        </w:rPr>
        <w:t>国际知名</w:t>
      </w:r>
      <w:ins w:id="108" w:author="胡" w:date="2018-01-25T22:08:00Z">
        <w:r>
          <w:rPr>
            <w:rFonts w:ascii="宋体" w:eastAsia="宋体" w:hAnsi="宋体" w:hint="eastAsia"/>
            <w:lang w:val="en-GB"/>
          </w:rPr>
          <w:t>（在签署本协议</w:t>
        </w:r>
        <w:commentRangeStart w:id="109"/>
        <w:r>
          <w:rPr>
            <w:rFonts w:ascii="宋体" w:eastAsia="宋体" w:hAnsi="宋体" w:hint="eastAsia"/>
            <w:lang w:val="en-GB"/>
          </w:rPr>
          <w:t>签</w:t>
        </w:r>
      </w:ins>
      <w:commentRangeEnd w:id="109"/>
      <w:r w:rsidR="0083601D">
        <w:rPr>
          <w:rStyle w:val="ad"/>
        </w:rPr>
        <w:commentReference w:id="109"/>
      </w:r>
      <w:ins w:id="110" w:author="胡" w:date="2018-01-25T22:08:00Z">
        <w:r>
          <w:rPr>
            <w:rFonts w:ascii="宋体" w:eastAsia="宋体" w:hAnsi="宋体" w:hint="eastAsia"/>
            <w:lang w:val="en-GB"/>
          </w:rPr>
          <w:t>，许可人应提供其标志及卡通形象</w:t>
        </w:r>
      </w:ins>
      <w:ins w:id="111" w:author="胡" w:date="2018-01-25T22:09:00Z">
        <w:r>
          <w:rPr>
            <w:rFonts w:ascii="宋体" w:eastAsia="宋体" w:hAnsi="宋体" w:hint="eastAsia"/>
            <w:lang w:val="en-GB"/>
          </w:rPr>
          <w:t>被本国、第三国、中国大陆被确认的证明文件</w:t>
        </w:r>
      </w:ins>
      <w:ins w:id="112" w:author="胡" w:date="2018-01-25T22:43:00Z">
        <w:r>
          <w:rPr>
            <w:rFonts w:ascii="宋体" w:eastAsia="宋体" w:hAnsi="宋体" w:hint="eastAsia"/>
            <w:lang w:val="en-GB"/>
          </w:rPr>
          <w:t>，</w:t>
        </w:r>
      </w:ins>
      <w:ins w:id="113" w:author="胡" w:date="2018-01-25T22:44:00Z">
        <w:r>
          <w:rPr>
            <w:rFonts w:ascii="宋体" w:eastAsia="宋体" w:hAnsi="宋体" w:hint="eastAsia"/>
            <w:lang w:val="en-GB"/>
          </w:rPr>
          <w:t>若无法提供或提供系虚假，被许可人有权随时解除合同，许可人按最低保证金向被许可人支付违约金</w:t>
        </w:r>
      </w:ins>
      <w:ins w:id="114" w:author="胡" w:date="2018-01-25T22:08:00Z">
        <w:r>
          <w:rPr>
            <w:rFonts w:ascii="宋体" w:eastAsia="宋体" w:hAnsi="宋体" w:hint="eastAsia"/>
            <w:lang w:val="en-GB"/>
          </w:rPr>
          <w:t>）</w:t>
        </w:r>
      </w:ins>
      <w:r>
        <w:rPr>
          <w:rFonts w:ascii="宋体" w:eastAsia="宋体" w:hAnsi="宋体" w:hint="eastAsia"/>
          <w:lang w:val="en-GB"/>
        </w:rPr>
        <w:t>，认可与LINE的</w:t>
      </w:r>
      <w:r>
        <w:rPr>
          <w:rFonts w:ascii="宋体" w:eastAsia="宋体" w:hAnsi="宋体"/>
          <w:lang w:val="en-GB"/>
        </w:rPr>
        <w:t>卡通形象</w:t>
      </w:r>
      <w:r>
        <w:rPr>
          <w:rFonts w:ascii="宋体" w:eastAsia="宋体" w:hAnsi="宋体" w:hint="eastAsia"/>
          <w:lang w:val="en-GB"/>
        </w:rPr>
        <w:t>及LINE的标志相关的商誉价值。</w:t>
      </w:r>
    </w:p>
    <w:p w14:paraId="11C5E2C6" w14:textId="77777777" w:rsidR="00187A95" w:rsidRDefault="00B12307">
      <w:pPr>
        <w:pStyle w:val="ac"/>
        <w:numPr>
          <w:ilvl w:val="0"/>
          <w:numId w:val="21"/>
        </w:numPr>
        <w:ind w:firstLineChars="0"/>
        <w:rPr>
          <w:rFonts w:ascii="宋体" w:eastAsia="宋体" w:hAnsi="宋体"/>
          <w:lang w:val="en-GB"/>
        </w:rPr>
      </w:pPr>
      <w:r>
        <w:rPr>
          <w:rFonts w:ascii="宋体" w:eastAsia="宋体" w:hAnsi="宋体" w:hint="eastAsia"/>
          <w:lang w:val="en-GB"/>
        </w:rPr>
        <w:t>被许可方知悉并同意，对于LINE与被许可方之间，LINE的知识产权为LINE所有或由LINE专有控制。被许可方不得凭借本协议所允许被许可方使用LINE的知识产权的事实，对LINE的知识产权或商誉或LINE的信誉或其他所有者的权益主张任何所有权，且无论何时不得做或引起对LINE的知识产权产生竞争，或损害或可能损害LINE的知识产权任何部分的行为。</w:t>
      </w:r>
      <w:del w:id="115" w:author="胡" w:date="2018-01-25T22:10:00Z">
        <w:r>
          <w:rPr>
            <w:rFonts w:ascii="宋体" w:eastAsia="宋体" w:hAnsi="宋体" w:hint="eastAsia"/>
            <w:lang w:val="en-GB"/>
          </w:rPr>
          <w:delText>被许可方知悉并同意，除根据本协议条款约定对其作为被许可方所赋予的权益，其对LINE的</w:delText>
        </w:r>
        <w:r>
          <w:rPr>
            <w:rFonts w:ascii="宋体" w:eastAsia="宋体" w:hAnsi="宋体"/>
            <w:lang w:val="en-GB"/>
          </w:rPr>
          <w:delText>卡通形象</w:delText>
        </w:r>
        <w:r>
          <w:rPr>
            <w:rFonts w:ascii="宋体" w:eastAsia="宋体" w:hAnsi="宋体" w:hint="eastAsia"/>
            <w:lang w:val="en-GB"/>
          </w:rPr>
          <w:delText>及LINE标志的使用不会对LINE的</w:delText>
        </w:r>
        <w:r>
          <w:rPr>
            <w:rFonts w:ascii="宋体" w:eastAsia="宋体" w:hAnsi="宋体"/>
            <w:lang w:val="en-GB"/>
          </w:rPr>
          <w:delText>卡通形象</w:delText>
        </w:r>
        <w:r>
          <w:rPr>
            <w:rFonts w:ascii="宋体" w:eastAsia="宋体" w:hAnsi="宋体" w:hint="eastAsia"/>
            <w:lang w:val="en-GB"/>
          </w:rPr>
          <w:delText>及LINE的标志或之上设置任何有利于被许可方的权利、权益或利益。</w:delText>
        </w:r>
      </w:del>
      <w:r>
        <w:rPr>
          <w:rFonts w:ascii="宋体" w:eastAsia="宋体" w:hAnsi="宋体" w:hint="eastAsia"/>
          <w:lang w:val="en-GB"/>
        </w:rPr>
        <w:t>被许可方对LINE的</w:t>
      </w:r>
      <w:r>
        <w:rPr>
          <w:rFonts w:ascii="宋体" w:eastAsia="宋体" w:hAnsi="宋体"/>
          <w:lang w:val="en-GB"/>
        </w:rPr>
        <w:t>卡通形象</w:t>
      </w:r>
      <w:r>
        <w:rPr>
          <w:rFonts w:ascii="宋体" w:eastAsia="宋体" w:hAnsi="宋体" w:hint="eastAsia"/>
          <w:lang w:val="en-GB"/>
        </w:rPr>
        <w:t>、LINE的标志的使用及由使用行为产生的所有商誉</w:t>
      </w:r>
      <w:del w:id="116" w:author="胡" w:date="2018-01-25T22:11:00Z">
        <w:r>
          <w:rPr>
            <w:rFonts w:ascii="宋体" w:eastAsia="宋体" w:hAnsi="宋体" w:hint="eastAsia"/>
            <w:lang w:val="en-GB"/>
          </w:rPr>
          <w:delText>和利益</w:delText>
        </w:r>
      </w:del>
      <w:r>
        <w:rPr>
          <w:rFonts w:ascii="宋体" w:eastAsia="宋体" w:hAnsi="宋体" w:hint="eastAsia"/>
          <w:lang w:val="en-GB"/>
        </w:rPr>
        <w:t>均应归于LINE。</w:t>
      </w:r>
    </w:p>
    <w:p w14:paraId="6F997BF3" w14:textId="77777777" w:rsidR="00187A95" w:rsidRDefault="00B12307">
      <w:pPr>
        <w:pStyle w:val="ac"/>
        <w:numPr>
          <w:ilvl w:val="0"/>
          <w:numId w:val="21"/>
        </w:numPr>
        <w:ind w:firstLineChars="0"/>
        <w:rPr>
          <w:rFonts w:ascii="宋体" w:eastAsia="宋体" w:hAnsi="宋体"/>
          <w:lang w:val="en-GB"/>
        </w:rPr>
      </w:pPr>
      <w:r>
        <w:rPr>
          <w:rFonts w:ascii="宋体" w:eastAsia="宋体" w:hAnsi="宋体" w:hint="eastAsia"/>
          <w:lang w:val="en-GB"/>
        </w:rPr>
        <w:t>在不影响前述规定适用性的情况下，除非经LINE事先书面同意，被许可方不得（</w:t>
      </w:r>
      <w:proofErr w:type="spellStart"/>
      <w:r>
        <w:rPr>
          <w:rFonts w:ascii="宋体" w:eastAsia="宋体" w:hAnsi="宋体" w:hint="eastAsia"/>
          <w:lang w:val="en-GB"/>
        </w:rPr>
        <w:t>i</w:t>
      </w:r>
      <w:proofErr w:type="spellEnd"/>
      <w:r>
        <w:rPr>
          <w:rFonts w:ascii="宋体" w:eastAsia="宋体" w:hAnsi="宋体" w:hint="eastAsia"/>
          <w:lang w:val="en-GB"/>
        </w:rPr>
        <w:t>）在许可产品、</w:t>
      </w:r>
      <w:r>
        <w:rPr>
          <w:rFonts w:ascii="宋体" w:eastAsia="宋体" w:hAnsi="宋体"/>
          <w:lang w:val="en-GB"/>
        </w:rPr>
        <w:t>促销材料</w:t>
      </w:r>
      <w:r>
        <w:rPr>
          <w:rFonts w:ascii="宋体" w:eastAsia="宋体" w:hAnsi="宋体" w:hint="eastAsia"/>
          <w:lang w:val="en-GB"/>
        </w:rPr>
        <w:t>或与许可产品有关的包装或任何对消费者的广告宣传上使用与LINE知识产权相关的其他名称或商标；（ii）在公司、贸易、商业名称、零售名称或其他相似名称中使用LINE的知识产权，或其他与之足以产生混淆性相似的标志及文字；（iii）使用LINE的知识产权，或其他与之足以产生混淆性相似的单词或符号，作为网站域名、社交媒体账号名称或其他社交媒体标识、专属（“虚拟</w:t>
      </w:r>
      <w:r>
        <w:rPr>
          <w:rFonts w:ascii="宋体" w:eastAsia="宋体" w:hAnsi="宋体"/>
          <w:lang w:val="en-GB"/>
        </w:rPr>
        <w:t>”）</w:t>
      </w:r>
      <w:r>
        <w:rPr>
          <w:rFonts w:ascii="宋体" w:eastAsia="宋体" w:hAnsi="宋体" w:hint="eastAsia"/>
          <w:lang w:val="en-GB"/>
        </w:rPr>
        <w:t>电话号码、或其他电子通讯标识；或（iv）被政府注册当局起诉或企图在全球任何地域获得对LINE知识产权、或其中组成的或与之足以产生混淆性相似的符号的所有权。</w:t>
      </w:r>
    </w:p>
    <w:p w14:paraId="6E35180E" w14:textId="77777777" w:rsidR="00187A95" w:rsidRDefault="00187A95">
      <w:pPr>
        <w:rPr>
          <w:rFonts w:ascii="宋体" w:eastAsia="宋体" w:hAnsi="宋体"/>
          <w:lang w:val="en-GB"/>
        </w:rPr>
      </w:pPr>
    </w:p>
    <w:p w14:paraId="05E8B7D1" w14:textId="77777777" w:rsidR="00187A95" w:rsidRDefault="00B12307">
      <w:pPr>
        <w:pStyle w:val="ac"/>
        <w:numPr>
          <w:ilvl w:val="0"/>
          <w:numId w:val="20"/>
        </w:numPr>
        <w:ind w:firstLineChars="0"/>
        <w:rPr>
          <w:rFonts w:ascii="宋体" w:eastAsia="宋体" w:hAnsi="宋体"/>
          <w:lang w:val="en-GB"/>
        </w:rPr>
      </w:pPr>
      <w:r>
        <w:rPr>
          <w:rFonts w:ascii="宋体" w:eastAsia="宋体" w:hAnsi="宋体" w:hint="eastAsia"/>
          <w:u w:val="single"/>
          <w:lang w:val="en-GB"/>
        </w:rPr>
        <w:t>对LINE知识产权的侵权</w:t>
      </w:r>
      <w:r>
        <w:rPr>
          <w:rFonts w:ascii="宋体" w:eastAsia="宋体" w:hAnsi="宋体" w:hint="eastAsia"/>
          <w:lang w:val="en-GB"/>
        </w:rPr>
        <w:t xml:space="preserve"> 被许可方同意及时告知LINE，有关其获知的任何可能构成对LINE知识产权权利侵害、非法使用或滥用的行为或有威胁的行为。如任何人或第三方侵害或威胁侵害LINE的知识产权，被许可方应代表LINE，尽最大努力进行防卫，并采取合理措施阻止该侵害、非法使用或滥用的行为，</w:t>
      </w:r>
      <w:ins w:id="117" w:author="胡" w:date="2018-01-25T22:13:00Z">
        <w:r>
          <w:rPr>
            <w:rFonts w:ascii="宋体" w:eastAsia="宋体" w:hAnsi="宋体" w:hint="eastAsia"/>
            <w:lang w:val="en-GB"/>
          </w:rPr>
          <w:t>该等约定非被许可人必须义务，若被许可人采取上述手段采取相应措施，</w:t>
        </w:r>
      </w:ins>
      <w:r>
        <w:rPr>
          <w:rFonts w:ascii="宋体" w:eastAsia="宋体" w:hAnsi="宋体" w:hint="eastAsia"/>
          <w:lang w:val="en-GB"/>
        </w:rPr>
        <w:t>相关费用由</w:t>
      </w:r>
      <w:del w:id="118" w:author="胡" w:date="2018-01-25T22:13:00Z">
        <w:r>
          <w:rPr>
            <w:rFonts w:ascii="宋体" w:eastAsia="宋体" w:hAnsi="宋体" w:hint="eastAsia"/>
            <w:lang w:val="en-GB"/>
          </w:rPr>
          <w:delText>被</w:delText>
        </w:r>
      </w:del>
      <w:r>
        <w:rPr>
          <w:rFonts w:ascii="宋体" w:eastAsia="宋体" w:hAnsi="宋体" w:hint="eastAsia"/>
          <w:lang w:val="en-GB"/>
        </w:rPr>
        <w:t>许可方承担。</w:t>
      </w:r>
    </w:p>
    <w:p w14:paraId="4BE0819A" w14:textId="77777777" w:rsidR="00187A95" w:rsidRDefault="00187A95">
      <w:pPr>
        <w:pStyle w:val="ac"/>
        <w:ind w:left="480" w:firstLineChars="0" w:firstLine="0"/>
        <w:rPr>
          <w:rFonts w:ascii="宋体" w:eastAsia="宋体" w:hAnsi="宋体"/>
          <w:lang w:val="en-GB"/>
        </w:rPr>
      </w:pPr>
    </w:p>
    <w:p w14:paraId="7ED8BF04" w14:textId="77777777" w:rsidR="00187A95" w:rsidRDefault="00B12307">
      <w:pPr>
        <w:pStyle w:val="ac"/>
        <w:numPr>
          <w:ilvl w:val="0"/>
          <w:numId w:val="20"/>
        </w:numPr>
        <w:ind w:firstLineChars="0"/>
        <w:rPr>
          <w:rFonts w:ascii="宋体" w:eastAsia="宋体" w:hAnsi="宋体"/>
          <w:lang w:val="en-GB"/>
        </w:rPr>
      </w:pPr>
      <w:r>
        <w:rPr>
          <w:rFonts w:ascii="宋体" w:eastAsia="宋体" w:hAnsi="宋体" w:hint="eastAsia"/>
          <w:u w:val="single"/>
          <w:lang w:val="en-GB"/>
        </w:rPr>
        <w:t xml:space="preserve">许可产品的设计 </w:t>
      </w:r>
      <w:r>
        <w:rPr>
          <w:rFonts w:ascii="宋体" w:eastAsia="宋体" w:hAnsi="宋体" w:hint="eastAsia"/>
          <w:lang w:val="en-GB"/>
        </w:rPr>
        <w:t>如果在合同期限内，LINE决定在授权区域内对许可产品申请并取得新的知识产权，被许可方应配合并对LINE希望提交的与许可产品相关的</w:t>
      </w:r>
      <w:r>
        <w:rPr>
          <w:rFonts w:ascii="宋体" w:eastAsia="宋体" w:hAnsi="宋体"/>
          <w:lang w:val="en-GB"/>
        </w:rPr>
        <w:t>版权</w:t>
      </w:r>
      <w:r>
        <w:rPr>
          <w:rFonts w:ascii="宋体" w:eastAsia="宋体" w:hAnsi="宋体" w:hint="eastAsia"/>
          <w:lang w:val="en-GB"/>
        </w:rPr>
        <w:t>、商标及服务标记申请的申请过程提供协助，费用由LINE承担。为申请之目的，被许可方应在LINE提出要求时，提供知识产权申请所需的合理数量的许可产品或其他材料的样品。另外，LINE认为有必要或应对被许可方作为与许可产品有关的知识产权注册用户进行记录或取消时，被许可方应签署相应文件。被许可方应运用商业上合理的努力，确保购买许可产品的所有授权</w:t>
      </w:r>
      <w:r>
        <w:rPr>
          <w:rFonts w:ascii="宋体" w:eastAsia="宋体" w:hAnsi="宋体"/>
          <w:lang w:val="en-GB"/>
        </w:rPr>
        <w:t>生产</w:t>
      </w:r>
      <w:r>
        <w:rPr>
          <w:rFonts w:ascii="宋体" w:eastAsia="宋体" w:hAnsi="宋体" w:hint="eastAsia"/>
          <w:lang w:val="en-GB"/>
        </w:rPr>
        <w:t>商、零售商及授权分销商遵守被许可方不定期建立的</w:t>
      </w:r>
      <w:proofErr w:type="gramStart"/>
      <w:r>
        <w:rPr>
          <w:rFonts w:ascii="宋体" w:eastAsia="宋体" w:hAnsi="宋体" w:hint="eastAsia"/>
          <w:lang w:val="en-GB"/>
        </w:rPr>
        <w:t>的</w:t>
      </w:r>
      <w:proofErr w:type="gramEnd"/>
      <w:r>
        <w:rPr>
          <w:rFonts w:ascii="宋体" w:eastAsia="宋体" w:hAnsi="宋体" w:hint="eastAsia"/>
          <w:lang w:val="en-GB"/>
        </w:rPr>
        <w:t>防伪/防盗版系统条款。</w:t>
      </w:r>
    </w:p>
    <w:p w14:paraId="5C2506FF" w14:textId="77777777" w:rsidR="00187A95" w:rsidRDefault="00187A95">
      <w:pPr>
        <w:rPr>
          <w:rFonts w:ascii="宋体" w:eastAsia="宋体" w:hAnsi="宋体"/>
          <w:lang w:val="en-GB"/>
        </w:rPr>
      </w:pPr>
    </w:p>
    <w:p w14:paraId="138A38EF" w14:textId="77777777" w:rsidR="00187A95" w:rsidRDefault="00B12307">
      <w:pPr>
        <w:pStyle w:val="ac"/>
        <w:numPr>
          <w:ilvl w:val="0"/>
          <w:numId w:val="20"/>
        </w:numPr>
        <w:ind w:firstLineChars="0"/>
        <w:rPr>
          <w:rFonts w:ascii="宋体" w:eastAsia="宋体" w:hAnsi="宋体"/>
          <w:lang w:val="en-GB"/>
        </w:rPr>
      </w:pPr>
      <w:del w:id="119" w:author="胡" w:date="2018-01-25T22:46:00Z">
        <w:r>
          <w:rPr>
            <w:rFonts w:ascii="宋体" w:eastAsia="宋体" w:hAnsi="宋体" w:hint="eastAsia"/>
            <w:lang w:val="en-GB"/>
          </w:rPr>
          <w:delText>就任何</w:delText>
        </w:r>
      </w:del>
      <w:r>
        <w:rPr>
          <w:rFonts w:ascii="宋体" w:eastAsia="宋体" w:hAnsi="宋体" w:hint="eastAsia"/>
          <w:lang w:val="en-GB"/>
        </w:rPr>
        <w:t>在LINE的标志和LINE</w:t>
      </w:r>
      <w:r>
        <w:rPr>
          <w:rFonts w:ascii="宋体" w:eastAsia="宋体" w:hAnsi="宋体"/>
          <w:lang w:val="en-GB"/>
        </w:rPr>
        <w:t>卡通形象</w:t>
      </w:r>
      <w:r>
        <w:rPr>
          <w:rFonts w:ascii="宋体" w:eastAsia="宋体" w:hAnsi="宋体" w:hint="eastAsia"/>
          <w:lang w:val="en-GB"/>
        </w:rPr>
        <w:t>上归于被许可方的</w:t>
      </w:r>
      <w:ins w:id="120" w:author="胡" w:date="2018-01-25T22:46:00Z">
        <w:r>
          <w:rPr>
            <w:rFonts w:ascii="宋体" w:eastAsia="宋体" w:hAnsi="宋体" w:hint="eastAsia"/>
            <w:lang w:val="en-GB"/>
          </w:rPr>
          <w:t>且许可人有权享有的</w:t>
        </w:r>
      </w:ins>
      <w:del w:id="121" w:author="胡" w:date="2018-01-25T22:45:00Z">
        <w:r>
          <w:rPr>
            <w:rFonts w:ascii="宋体" w:eastAsia="宋体" w:hAnsi="宋体" w:hint="eastAsia"/>
            <w:lang w:val="en-GB"/>
          </w:rPr>
          <w:delText>任何</w:delText>
        </w:r>
      </w:del>
      <w:r>
        <w:rPr>
          <w:rFonts w:ascii="宋体" w:eastAsia="宋体" w:hAnsi="宋体" w:hint="eastAsia"/>
          <w:lang w:val="en-GB"/>
        </w:rPr>
        <w:t>知识产权</w:t>
      </w:r>
      <w:del w:id="122" w:author="胡" w:date="2018-01-25T22:45:00Z">
        <w:r>
          <w:rPr>
            <w:rFonts w:ascii="宋体" w:eastAsia="宋体" w:hAnsi="宋体" w:hint="eastAsia"/>
            <w:lang w:val="en-GB"/>
          </w:rPr>
          <w:delText>或其他权利（依照法律规定或其他方式）而言</w:delText>
        </w:r>
      </w:del>
      <w:r>
        <w:rPr>
          <w:rFonts w:ascii="宋体" w:eastAsia="宋体" w:hAnsi="宋体" w:hint="eastAsia"/>
          <w:lang w:val="en-GB"/>
        </w:rPr>
        <w:t>，</w:t>
      </w:r>
      <w:del w:id="123" w:author="胡" w:date="2018-01-25T22:46:00Z">
        <w:r>
          <w:rPr>
            <w:rFonts w:ascii="宋体" w:eastAsia="宋体" w:hAnsi="宋体" w:hint="eastAsia"/>
            <w:lang w:val="en-GB"/>
          </w:rPr>
          <w:delText>被许可方在此将所有</w:delText>
        </w:r>
      </w:del>
      <w:r>
        <w:rPr>
          <w:rFonts w:ascii="宋体" w:eastAsia="宋体" w:hAnsi="宋体" w:hint="eastAsia"/>
          <w:lang w:val="en-GB"/>
        </w:rPr>
        <w:t>该等权利上或包含的权利、权益</w:t>
      </w:r>
      <w:ins w:id="124" w:author="胡" w:date="2018-01-25T22:46:00Z">
        <w:r>
          <w:rPr>
            <w:rFonts w:ascii="宋体" w:eastAsia="宋体" w:hAnsi="宋体" w:hint="eastAsia"/>
            <w:lang w:val="en-GB"/>
          </w:rPr>
          <w:t>由</w:t>
        </w:r>
      </w:ins>
      <w:ins w:id="125" w:author="胡" w:date="2018-01-25T22:47:00Z">
        <w:r>
          <w:rPr>
            <w:rFonts w:ascii="宋体" w:eastAsia="宋体" w:hAnsi="宋体" w:hint="eastAsia"/>
            <w:lang w:val="en-GB"/>
          </w:rPr>
          <w:t>许可人享有</w:t>
        </w:r>
      </w:ins>
      <w:ins w:id="126" w:author="胡" w:date="2018-01-25T22:48:00Z">
        <w:r>
          <w:rPr>
            <w:rFonts w:ascii="宋体" w:eastAsia="宋体" w:hAnsi="宋体" w:hint="eastAsia"/>
            <w:lang w:val="en-GB"/>
          </w:rPr>
          <w:t>，但被许可人通过自身技术革新、研发、开展合作而产生的权益，则</w:t>
        </w:r>
      </w:ins>
      <w:ins w:id="127" w:author="胡" w:date="2018-01-25T22:49:00Z">
        <w:r>
          <w:rPr>
            <w:rFonts w:ascii="宋体" w:eastAsia="宋体" w:hAnsi="宋体" w:hint="eastAsia"/>
            <w:lang w:val="en-GB"/>
          </w:rPr>
          <w:t>不受本条款及合同对被许可人限制性的约定</w:t>
        </w:r>
      </w:ins>
      <w:del w:id="128" w:author="胡" w:date="2018-01-25T22:47:00Z">
        <w:r>
          <w:rPr>
            <w:rFonts w:ascii="宋体" w:eastAsia="宋体" w:hAnsi="宋体" w:hint="eastAsia"/>
            <w:lang w:val="en-GB"/>
          </w:rPr>
          <w:delText>或利益转让给LINE，且LINE无需采取进一步措施或签署相应文件来完成该转让</w:delText>
        </w:r>
      </w:del>
      <w:r>
        <w:rPr>
          <w:rFonts w:ascii="宋体" w:eastAsia="宋体" w:hAnsi="宋体" w:hint="eastAsia"/>
          <w:lang w:val="en-GB"/>
        </w:rPr>
        <w:t>。另外，所有被许可方发明或制作的与LINE的标志及LINE</w:t>
      </w:r>
      <w:r>
        <w:rPr>
          <w:rFonts w:ascii="宋体" w:eastAsia="宋体" w:hAnsi="宋体"/>
          <w:lang w:val="en-GB"/>
        </w:rPr>
        <w:t>卡通形象</w:t>
      </w:r>
      <w:r>
        <w:rPr>
          <w:rFonts w:ascii="宋体" w:eastAsia="宋体" w:hAnsi="宋体" w:hint="eastAsia"/>
          <w:lang w:val="en-GB"/>
        </w:rPr>
        <w:t>相关的作品署名权</w:t>
      </w:r>
      <w:ins w:id="129" w:author="胡" w:date="2018-01-25T22:16:00Z">
        <w:r>
          <w:rPr>
            <w:rFonts w:ascii="宋体" w:eastAsia="宋体" w:hAnsi="宋体" w:hint="eastAsia"/>
            <w:lang w:val="en-GB"/>
          </w:rPr>
          <w:t>有被</w:t>
        </w:r>
      </w:ins>
      <w:ins w:id="130" w:author="胡" w:date="2018-01-25T22:17:00Z">
        <w:r>
          <w:rPr>
            <w:rFonts w:ascii="宋体" w:eastAsia="宋体" w:hAnsi="宋体" w:hint="eastAsia"/>
            <w:lang w:val="en-GB"/>
          </w:rPr>
          <w:t>许可人享有</w:t>
        </w:r>
      </w:ins>
      <w:del w:id="131" w:author="胡" w:date="2018-01-25T22:17:00Z">
        <w:r>
          <w:rPr>
            <w:rFonts w:ascii="宋体" w:eastAsia="宋体" w:hAnsi="宋体" w:hint="eastAsia"/>
            <w:lang w:val="en-GB"/>
          </w:rPr>
          <w:delText>，应在符合法律规定的情况下视为是雇用作品</w:delText>
        </w:r>
      </w:del>
      <w:r>
        <w:rPr>
          <w:rFonts w:ascii="宋体" w:eastAsia="宋体" w:hAnsi="宋体" w:hint="eastAsia"/>
          <w:lang w:val="en-GB"/>
        </w:rPr>
        <w:t>。同时，对</w:t>
      </w:r>
      <w:r>
        <w:rPr>
          <w:rFonts w:ascii="宋体" w:eastAsia="宋体" w:hAnsi="宋体" w:cs="Calibri" w:hint="eastAsia"/>
          <w:lang w:val="en-GB"/>
        </w:rPr>
        <w:t>向LINE转让的本协议项下任何与LINE标志和LINE</w:t>
      </w:r>
      <w:r>
        <w:rPr>
          <w:rFonts w:ascii="宋体" w:eastAsia="宋体" w:hAnsi="宋体" w:cs="Calibri"/>
          <w:lang w:val="en-GB"/>
        </w:rPr>
        <w:t>卡通形象</w:t>
      </w:r>
      <w:r>
        <w:rPr>
          <w:rFonts w:ascii="宋体" w:eastAsia="宋体" w:hAnsi="宋体" w:cs="Calibri" w:hint="eastAsia"/>
          <w:lang w:val="en-GB"/>
        </w:rPr>
        <w:t>相关的</w:t>
      </w:r>
      <w:r>
        <w:rPr>
          <w:rFonts w:ascii="宋体" w:eastAsia="宋体" w:hAnsi="宋体" w:cs="Calibri"/>
          <w:lang w:val="en-GB"/>
        </w:rPr>
        <w:t>版权</w:t>
      </w:r>
      <w:r>
        <w:rPr>
          <w:rFonts w:ascii="宋体" w:eastAsia="宋体" w:hAnsi="宋体" w:cs="Calibri" w:hint="eastAsia"/>
          <w:lang w:val="en-GB"/>
        </w:rPr>
        <w:t>，包括所有人格权。因在具有人格权这一概念的不同国家的法律规定中，有的国家法律规定不允许将该等人格权转让，鉴于未获得同意时可能会侵害人格权，被许可方</w:t>
      </w:r>
      <w:proofErr w:type="gramStart"/>
      <w:ins w:id="132" w:author="胡" w:date="2018-01-25T22:17:00Z">
        <w:r>
          <w:rPr>
            <w:rFonts w:ascii="宋体" w:eastAsia="宋体" w:hAnsi="宋体" w:cs="Calibri" w:hint="eastAsia"/>
            <w:lang w:val="en-GB"/>
          </w:rPr>
          <w:t>不</w:t>
        </w:r>
      </w:ins>
      <w:proofErr w:type="gramEnd"/>
      <w:r>
        <w:rPr>
          <w:rFonts w:ascii="宋体" w:eastAsia="宋体" w:hAnsi="宋体" w:cs="Calibri" w:hint="eastAsia"/>
          <w:lang w:val="en-GB"/>
        </w:rPr>
        <w:t>免除LINE在未获得同意时侵害该等人格权的行为。</w:t>
      </w:r>
    </w:p>
    <w:p w14:paraId="38B6E990" w14:textId="77777777" w:rsidR="00187A95" w:rsidRDefault="00187A95">
      <w:pPr>
        <w:rPr>
          <w:rFonts w:ascii="宋体" w:eastAsia="宋体" w:hAnsi="宋体" w:cs="Calibri"/>
          <w:lang w:val="en-GB"/>
        </w:rPr>
      </w:pPr>
    </w:p>
    <w:p w14:paraId="5C2B10C1" w14:textId="77777777" w:rsidR="00187A95" w:rsidRDefault="00B12307">
      <w:pPr>
        <w:pStyle w:val="ac"/>
        <w:numPr>
          <w:ilvl w:val="0"/>
          <w:numId w:val="20"/>
        </w:numPr>
        <w:ind w:firstLineChars="0"/>
        <w:rPr>
          <w:rFonts w:ascii="宋体" w:eastAsia="宋体" w:hAnsi="宋体"/>
          <w:lang w:val="en-GB"/>
        </w:rPr>
      </w:pPr>
      <w:r>
        <w:rPr>
          <w:rFonts w:ascii="宋体" w:eastAsia="宋体" w:hAnsi="宋体" w:cs="Calibri" w:hint="eastAsia"/>
          <w:lang w:val="en-GB"/>
        </w:rPr>
        <w:t>被许可方应在许可产品和所有相关材料商，按照LINE的要求注明授权区域，授权</w:t>
      </w:r>
      <w:r>
        <w:rPr>
          <w:rFonts w:ascii="宋体" w:eastAsia="宋体" w:hAnsi="宋体" w:cs="Calibri"/>
          <w:lang w:val="en-GB"/>
        </w:rPr>
        <w:t>生产</w:t>
      </w:r>
      <w:r>
        <w:rPr>
          <w:rFonts w:ascii="宋体" w:eastAsia="宋体" w:hAnsi="宋体" w:cs="Calibri" w:hint="eastAsia"/>
          <w:lang w:val="en-GB"/>
        </w:rPr>
        <w:t>商、分销商、销售商、原产品、版权标志及其他信息。</w:t>
      </w:r>
    </w:p>
    <w:p w14:paraId="7B2E94FA" w14:textId="77777777" w:rsidR="00187A95" w:rsidRDefault="00B12307">
      <w:pPr>
        <w:pStyle w:val="Article2"/>
        <w:jc w:val="both"/>
        <w:rPr>
          <w:rFonts w:ascii="宋体" w:eastAsia="宋体" w:hAnsi="宋体"/>
          <w:lang w:eastAsia="zh-CN"/>
        </w:rPr>
      </w:pPr>
      <w:r>
        <w:rPr>
          <w:rFonts w:ascii="宋体" w:eastAsia="宋体" w:hAnsi="宋体"/>
          <w:lang w:eastAsia="zh-CN"/>
        </w:rPr>
        <w:t>“</w:t>
      </w:r>
      <w:r>
        <w:rPr>
          <w:rFonts w:ascii="宋体" w:eastAsia="宋体" w:hAnsi="宋体"/>
          <w:b/>
          <w:bCs w:val="0"/>
          <w:color w:val="EF007C"/>
          <w:kern w:val="36"/>
          <w:sz w:val="20"/>
          <w:lang w:eastAsia="zh-CN"/>
        </w:rPr>
        <w:t>© LINE”</w:t>
      </w:r>
    </w:p>
    <w:p w14:paraId="451624FE" w14:textId="77777777" w:rsidR="00187A95" w:rsidRDefault="00B12307">
      <w:pPr>
        <w:rPr>
          <w:rFonts w:ascii="宋体" w:eastAsia="宋体" w:hAnsi="宋体"/>
          <w:lang w:val="en-GB"/>
        </w:rPr>
      </w:pPr>
      <w:r>
        <w:rPr>
          <w:rFonts w:ascii="宋体" w:eastAsia="宋体" w:hAnsi="宋体" w:hint="eastAsia"/>
          <w:lang w:val="en-GB"/>
        </w:rPr>
        <w:t>7.6 被许可方应注明其为本协议项下有关许可产品的所有产品和材料的</w:t>
      </w:r>
      <w:r>
        <w:rPr>
          <w:rFonts w:ascii="宋体" w:eastAsia="宋体" w:hAnsi="宋体"/>
          <w:lang w:val="en-GB"/>
        </w:rPr>
        <w:t>生产</w:t>
      </w:r>
      <w:r>
        <w:rPr>
          <w:rFonts w:ascii="宋体" w:eastAsia="宋体" w:hAnsi="宋体" w:hint="eastAsia"/>
          <w:lang w:val="en-GB"/>
        </w:rPr>
        <w:t>商和/或分销商。</w:t>
      </w:r>
    </w:p>
    <w:p w14:paraId="7D960CF2" w14:textId="77777777" w:rsidR="00187A95" w:rsidRDefault="00187A95">
      <w:pPr>
        <w:rPr>
          <w:rFonts w:ascii="宋体" w:eastAsia="宋体" w:hAnsi="宋体"/>
          <w:lang w:val="en-GB"/>
        </w:rPr>
      </w:pPr>
    </w:p>
    <w:p w14:paraId="007B969B" w14:textId="77777777" w:rsidR="00187A95" w:rsidRDefault="00B12307">
      <w:pPr>
        <w:rPr>
          <w:rFonts w:ascii="宋体" w:eastAsia="宋体" w:hAnsi="宋体"/>
          <w:b/>
          <w:lang w:val="en-GB"/>
        </w:rPr>
      </w:pPr>
      <w:r>
        <w:rPr>
          <w:rFonts w:ascii="宋体" w:eastAsia="宋体" w:hAnsi="宋体" w:hint="eastAsia"/>
          <w:b/>
          <w:lang w:val="en-GB"/>
        </w:rPr>
        <w:t>第8节  期限及终止条款</w:t>
      </w:r>
    </w:p>
    <w:p w14:paraId="204D60FF" w14:textId="77777777" w:rsidR="00187A95" w:rsidRDefault="00B12307">
      <w:pPr>
        <w:pStyle w:val="ac"/>
        <w:numPr>
          <w:ilvl w:val="0"/>
          <w:numId w:val="22"/>
        </w:numPr>
        <w:ind w:firstLineChars="0"/>
        <w:rPr>
          <w:rFonts w:ascii="宋体" w:eastAsia="宋体" w:hAnsi="宋体"/>
          <w:lang w:val="en-GB"/>
        </w:rPr>
      </w:pPr>
      <w:r>
        <w:rPr>
          <w:rFonts w:ascii="宋体" w:eastAsia="宋体" w:hAnsi="宋体" w:hint="eastAsia"/>
          <w:u w:val="single"/>
          <w:lang w:val="en-GB"/>
        </w:rPr>
        <w:t xml:space="preserve">期限 </w:t>
      </w:r>
      <w:r>
        <w:rPr>
          <w:rFonts w:ascii="宋体" w:eastAsia="宋体" w:hAnsi="宋体" w:hint="eastAsia"/>
          <w:lang w:val="en-GB"/>
        </w:rPr>
        <w:t xml:space="preserve"> 除非依照本协议提前终止，本协议的期限（“期限</w:t>
      </w:r>
      <w:r>
        <w:rPr>
          <w:rFonts w:ascii="宋体" w:eastAsia="宋体" w:hAnsi="宋体"/>
          <w:lang w:val="en-GB"/>
        </w:rPr>
        <w:t>”</w:t>
      </w:r>
      <w:r>
        <w:rPr>
          <w:rFonts w:ascii="宋体" w:eastAsia="宋体" w:hAnsi="宋体" w:hint="eastAsia"/>
          <w:lang w:val="en-GB"/>
        </w:rPr>
        <w:t xml:space="preserve">）为第一条第10段注明的期限。 </w:t>
      </w:r>
    </w:p>
    <w:p w14:paraId="538EE251" w14:textId="77777777" w:rsidR="00187A95" w:rsidRDefault="00187A95">
      <w:pPr>
        <w:pStyle w:val="ac"/>
        <w:ind w:left="480" w:firstLineChars="0" w:firstLine="0"/>
        <w:rPr>
          <w:rFonts w:ascii="宋体" w:eastAsia="宋体" w:hAnsi="宋体"/>
          <w:lang w:val="en-GB"/>
        </w:rPr>
      </w:pPr>
    </w:p>
    <w:p w14:paraId="2B8D0DF0" w14:textId="77777777" w:rsidR="00187A95" w:rsidRDefault="00B12307">
      <w:pPr>
        <w:pStyle w:val="ac"/>
        <w:numPr>
          <w:ilvl w:val="0"/>
          <w:numId w:val="22"/>
        </w:numPr>
        <w:ind w:firstLineChars="0"/>
        <w:rPr>
          <w:rFonts w:ascii="宋体" w:eastAsia="宋体" w:hAnsi="宋体"/>
          <w:lang w:val="en-GB"/>
        </w:rPr>
      </w:pPr>
      <w:r>
        <w:rPr>
          <w:rFonts w:ascii="宋体" w:eastAsia="宋体" w:hAnsi="宋体" w:hint="eastAsia"/>
          <w:u w:val="single"/>
          <w:lang w:val="en-GB"/>
        </w:rPr>
        <w:t xml:space="preserve">终止 </w:t>
      </w:r>
      <w:r>
        <w:rPr>
          <w:rFonts w:ascii="宋体" w:eastAsia="宋体" w:hAnsi="宋体" w:hint="eastAsia"/>
          <w:lang w:val="en-GB"/>
        </w:rPr>
        <w:t xml:space="preserve"> 在以下情形下，任一方有权立即终止本协议:</w:t>
      </w:r>
    </w:p>
    <w:p w14:paraId="5D5C7D83" w14:textId="77777777" w:rsidR="00187A95" w:rsidRDefault="00B12307">
      <w:pPr>
        <w:pStyle w:val="ac"/>
        <w:numPr>
          <w:ilvl w:val="0"/>
          <w:numId w:val="23"/>
        </w:numPr>
        <w:ind w:firstLineChars="0"/>
        <w:rPr>
          <w:rFonts w:ascii="宋体" w:eastAsia="宋体" w:hAnsi="宋体"/>
          <w:lang w:val="en-GB"/>
        </w:rPr>
      </w:pPr>
      <w:r>
        <w:rPr>
          <w:rFonts w:ascii="宋体" w:eastAsia="宋体" w:hAnsi="宋体" w:hint="eastAsia"/>
          <w:lang w:val="en-GB"/>
        </w:rPr>
        <w:lastRenderedPageBreak/>
        <w:t>一方严重违反本协议的陈述，保证或义务。严重违反包括对本协议的严重或根本性违约，包括以下事件:</w:t>
      </w:r>
    </w:p>
    <w:p w14:paraId="4047F5D0" w14:textId="77777777" w:rsidR="00187A95" w:rsidRDefault="00B12307">
      <w:pPr>
        <w:pStyle w:val="ac"/>
        <w:numPr>
          <w:ilvl w:val="0"/>
          <w:numId w:val="24"/>
        </w:numPr>
        <w:ind w:firstLineChars="0"/>
        <w:rPr>
          <w:rFonts w:ascii="宋体" w:eastAsia="宋体" w:hAnsi="宋体"/>
          <w:lang w:val="en-GB"/>
        </w:rPr>
      </w:pPr>
      <w:r>
        <w:rPr>
          <w:rFonts w:ascii="宋体" w:eastAsia="宋体" w:hAnsi="宋体" w:hint="eastAsia"/>
          <w:lang w:val="en-GB"/>
        </w:rPr>
        <w:t>如被许可方未依照第2.3节批准程序的约定取得LINE的批准，或未按照本协议对许可产品进行更新，宣传，</w:t>
      </w:r>
      <w:r>
        <w:rPr>
          <w:rFonts w:ascii="宋体" w:eastAsia="宋体" w:hAnsi="宋体"/>
          <w:lang w:val="en-GB"/>
        </w:rPr>
        <w:t>促销</w:t>
      </w:r>
      <w:r>
        <w:rPr>
          <w:rFonts w:ascii="宋体" w:eastAsia="宋体" w:hAnsi="宋体" w:hint="eastAsia"/>
          <w:lang w:val="en-GB"/>
        </w:rPr>
        <w:t>，</w:t>
      </w:r>
      <w:r>
        <w:rPr>
          <w:rFonts w:ascii="宋体" w:eastAsia="宋体" w:hAnsi="宋体"/>
          <w:lang w:val="en-GB"/>
        </w:rPr>
        <w:t>生产</w:t>
      </w:r>
      <w:r>
        <w:rPr>
          <w:rFonts w:ascii="宋体" w:eastAsia="宋体" w:hAnsi="宋体" w:hint="eastAsia"/>
          <w:lang w:val="en-GB"/>
        </w:rPr>
        <w:t>，分销和/或销售；</w:t>
      </w:r>
    </w:p>
    <w:p w14:paraId="23AE03A2" w14:textId="77777777" w:rsidR="00187A95" w:rsidRDefault="00B12307">
      <w:pPr>
        <w:pStyle w:val="ac"/>
        <w:numPr>
          <w:ilvl w:val="0"/>
          <w:numId w:val="24"/>
        </w:numPr>
        <w:ind w:firstLineChars="0"/>
        <w:rPr>
          <w:rFonts w:ascii="宋体" w:eastAsia="宋体" w:hAnsi="宋体"/>
          <w:lang w:val="en-GB"/>
        </w:rPr>
      </w:pPr>
      <w:r>
        <w:rPr>
          <w:rFonts w:ascii="宋体" w:eastAsia="宋体" w:hAnsi="宋体" w:hint="eastAsia"/>
          <w:lang w:val="en-GB"/>
        </w:rPr>
        <w:t>如许可产品</w:t>
      </w:r>
      <w:ins w:id="133" w:author="胡" w:date="2018-01-25T22:18:00Z">
        <w:r>
          <w:rPr>
            <w:rFonts w:ascii="宋体" w:eastAsia="宋体" w:hAnsi="宋体" w:hint="eastAsia"/>
            <w:lang w:val="en-GB"/>
          </w:rPr>
          <w:t>经有关机关确认</w:t>
        </w:r>
      </w:ins>
      <w:r>
        <w:rPr>
          <w:rFonts w:ascii="宋体" w:eastAsia="宋体" w:hAnsi="宋体" w:hint="eastAsia"/>
          <w:lang w:val="en-GB"/>
        </w:rPr>
        <w:t>存在严重质量问题</w:t>
      </w:r>
      <w:del w:id="134" w:author="胡" w:date="2018-01-25T22:18:00Z">
        <w:r>
          <w:rPr>
            <w:rFonts w:ascii="宋体" w:eastAsia="宋体" w:hAnsi="宋体" w:hint="eastAsia"/>
            <w:lang w:val="en-GB"/>
          </w:rPr>
          <w:delText>，LINE凭其独自的判断认为因质量问题的存在，无法将许可产品销售给顾客</w:delText>
        </w:r>
      </w:del>
      <w:r>
        <w:rPr>
          <w:rFonts w:ascii="宋体" w:eastAsia="宋体" w:hAnsi="宋体" w:hint="eastAsia"/>
          <w:lang w:val="en-GB"/>
        </w:rPr>
        <w:t>；</w:t>
      </w:r>
    </w:p>
    <w:p w14:paraId="65CE13DF" w14:textId="77777777" w:rsidR="00187A95" w:rsidRDefault="00B12307">
      <w:pPr>
        <w:pStyle w:val="ac"/>
        <w:numPr>
          <w:ilvl w:val="0"/>
          <w:numId w:val="24"/>
        </w:numPr>
        <w:ind w:firstLineChars="0"/>
        <w:rPr>
          <w:rFonts w:ascii="宋体" w:eastAsia="宋体" w:hAnsi="宋体"/>
          <w:lang w:val="en-GB"/>
        </w:rPr>
      </w:pPr>
      <w:r>
        <w:rPr>
          <w:rFonts w:ascii="宋体" w:eastAsia="宋体" w:hAnsi="宋体" w:hint="eastAsia"/>
          <w:lang w:val="en-GB"/>
        </w:rPr>
        <w:t>如另一方的商誉严重受损，导致许可产品的行销及分销不切实际；或</w:t>
      </w:r>
    </w:p>
    <w:p w14:paraId="2DDD50CB" w14:textId="77777777" w:rsidR="00187A95" w:rsidRDefault="00B12307">
      <w:pPr>
        <w:pStyle w:val="ac"/>
        <w:numPr>
          <w:ilvl w:val="0"/>
          <w:numId w:val="24"/>
        </w:numPr>
        <w:ind w:firstLineChars="0"/>
        <w:rPr>
          <w:ins w:id="135" w:author="胡" w:date="2018-01-25T22:21:00Z"/>
          <w:rFonts w:ascii="宋体" w:eastAsia="宋体" w:hAnsi="宋体"/>
          <w:lang w:val="en-GB"/>
        </w:rPr>
      </w:pPr>
      <w:r>
        <w:rPr>
          <w:rFonts w:ascii="宋体" w:eastAsia="宋体" w:hAnsi="宋体" w:hint="eastAsia"/>
          <w:lang w:val="en-GB"/>
        </w:rPr>
        <w:t>如被许可方未遵守第一条第13段(a)至(c)的</w:t>
      </w:r>
      <w:r>
        <w:rPr>
          <w:rFonts w:ascii="宋体" w:eastAsia="宋体" w:hAnsi="宋体"/>
          <w:lang w:val="en-GB"/>
        </w:rPr>
        <w:t>特别条款</w:t>
      </w:r>
    </w:p>
    <w:p w14:paraId="1E713C1D" w14:textId="77777777" w:rsidR="00187A95" w:rsidRDefault="00B12307">
      <w:pPr>
        <w:pStyle w:val="ac"/>
        <w:numPr>
          <w:ilvl w:val="0"/>
          <w:numId w:val="24"/>
        </w:numPr>
        <w:ind w:firstLineChars="0"/>
        <w:rPr>
          <w:rFonts w:ascii="宋体" w:eastAsia="宋体" w:hAnsi="宋体"/>
          <w:lang w:val="en-GB"/>
        </w:rPr>
      </w:pPr>
      <w:ins w:id="136" w:author="胡" w:date="2018-01-25T22:21:00Z">
        <w:r>
          <w:rPr>
            <w:rFonts w:ascii="宋体" w:eastAsia="宋体" w:hAnsi="宋体" w:hint="eastAsia"/>
            <w:lang w:val="en-GB"/>
          </w:rPr>
          <w:t>许可方</w:t>
        </w:r>
      </w:ins>
      <w:ins w:id="137" w:author="胡" w:date="2018-01-25T22:22:00Z">
        <w:r>
          <w:rPr>
            <w:rFonts w:ascii="宋体" w:eastAsia="宋体" w:hAnsi="宋体" w:hint="eastAsia"/>
            <w:lang w:val="en-GB"/>
          </w:rPr>
          <w:t>许可被许可方的知识产权（包括标示、卡通形象等）被韩国、中国、第三国确认为侵权、无效、撤销、</w:t>
        </w:r>
      </w:ins>
      <w:ins w:id="138" w:author="胡" w:date="2018-01-25T22:23:00Z">
        <w:r>
          <w:rPr>
            <w:rFonts w:ascii="宋体" w:eastAsia="宋体" w:hAnsi="宋体" w:hint="eastAsia"/>
            <w:lang w:val="en-GB"/>
          </w:rPr>
          <w:t>或许可人在合作期限内因其许可的知识产权被处罚</w:t>
        </w:r>
      </w:ins>
      <w:r>
        <w:rPr>
          <w:rFonts w:ascii="宋体" w:eastAsia="宋体" w:hAnsi="宋体" w:hint="eastAsia"/>
          <w:lang w:val="en-GB"/>
        </w:rPr>
        <w:t>。</w:t>
      </w:r>
    </w:p>
    <w:p w14:paraId="791BD922" w14:textId="77777777" w:rsidR="00187A95" w:rsidRDefault="00B12307">
      <w:pPr>
        <w:pStyle w:val="ac"/>
        <w:numPr>
          <w:ilvl w:val="0"/>
          <w:numId w:val="23"/>
        </w:numPr>
        <w:ind w:firstLineChars="0"/>
        <w:rPr>
          <w:rFonts w:ascii="宋体" w:eastAsia="宋体" w:hAnsi="宋体"/>
          <w:lang w:val="en-GB"/>
        </w:rPr>
      </w:pPr>
      <w:r>
        <w:rPr>
          <w:rFonts w:ascii="宋体" w:eastAsia="宋体" w:hAnsi="宋体" w:hint="eastAsia"/>
          <w:lang w:val="en-GB"/>
        </w:rPr>
        <w:t>一方违反本协议陈述，保证或义务，在收到守约方的书面通知后的十五（15）日内仍未纠正；或</w:t>
      </w:r>
    </w:p>
    <w:p w14:paraId="3C65DAD3" w14:textId="77777777" w:rsidR="00187A95" w:rsidRDefault="00B12307">
      <w:pPr>
        <w:pStyle w:val="ac"/>
        <w:numPr>
          <w:ilvl w:val="0"/>
          <w:numId w:val="23"/>
        </w:numPr>
        <w:ind w:firstLineChars="0"/>
        <w:rPr>
          <w:del w:id="139" w:author="胡" w:date="2018-01-25T22:19:00Z"/>
          <w:rFonts w:ascii="宋体" w:eastAsia="宋体" w:hAnsi="宋体"/>
          <w:lang w:val="en-GB"/>
        </w:rPr>
      </w:pPr>
      <w:commentRangeStart w:id="140"/>
      <w:r>
        <w:rPr>
          <w:rFonts w:ascii="宋体" w:eastAsia="宋体" w:hAnsi="宋体" w:hint="eastAsia"/>
          <w:lang w:val="en-GB"/>
        </w:rPr>
        <w:t>一方无力支付到期债务，进入清算、破产、重整或解散程序，或其债权人接管管理</w:t>
      </w:r>
      <w:del w:id="141" w:author="胡" w:date="2018-01-25T22:19:00Z">
        <w:r>
          <w:rPr>
            <w:rFonts w:ascii="宋体" w:eastAsia="宋体" w:hAnsi="宋体" w:hint="eastAsia"/>
            <w:lang w:val="en-GB"/>
          </w:rPr>
          <w:delText>；或</w:delText>
        </w:r>
      </w:del>
    </w:p>
    <w:p w14:paraId="2A8892AA" w14:textId="77777777" w:rsidR="00187A95" w:rsidRDefault="00187A95">
      <w:pPr>
        <w:rPr>
          <w:del w:id="142" w:author="胡" w:date="2018-01-25T22:19:00Z"/>
          <w:rFonts w:ascii="宋体" w:eastAsia="宋体" w:hAnsi="宋体"/>
          <w:lang w:val="en-GB"/>
        </w:rPr>
      </w:pPr>
    </w:p>
    <w:p w14:paraId="546F5E92" w14:textId="77777777" w:rsidR="00187A95" w:rsidRDefault="00B12307">
      <w:pPr>
        <w:pStyle w:val="ac"/>
        <w:numPr>
          <w:ilvl w:val="0"/>
          <w:numId w:val="22"/>
        </w:numPr>
        <w:ind w:firstLineChars="0"/>
        <w:rPr>
          <w:rFonts w:ascii="宋体" w:eastAsia="宋体" w:hAnsi="宋体"/>
          <w:lang w:val="en-GB"/>
        </w:rPr>
      </w:pPr>
      <w:del w:id="143" w:author="胡" w:date="2018-01-25T22:19:00Z">
        <w:r>
          <w:rPr>
            <w:rFonts w:ascii="宋体" w:eastAsia="宋体" w:hAnsi="宋体" w:hint="eastAsia"/>
            <w:lang w:val="en-GB"/>
          </w:rPr>
          <w:delText>在被许可方构成对第8.2(a)节的严重违约的情形下，LINE有权要求被许可方按照所违反本协议所</w:delText>
        </w:r>
        <w:r>
          <w:rPr>
            <w:rFonts w:ascii="宋体" w:eastAsia="宋体" w:hAnsi="宋体"/>
            <w:lang w:val="en-GB"/>
          </w:rPr>
          <w:delText>生产</w:delText>
        </w:r>
        <w:r>
          <w:rPr>
            <w:rFonts w:ascii="宋体" w:eastAsia="宋体" w:hAnsi="宋体" w:hint="eastAsia"/>
            <w:lang w:val="en-GB"/>
          </w:rPr>
          <w:delText>、推销、分销或销售的许可产品数量，每个许可产品每单位3,000美元向其支付罚款并/或向被许可方发送书面通知，立即终止本协议</w:delText>
        </w:r>
      </w:del>
      <w:r>
        <w:rPr>
          <w:rFonts w:ascii="宋体" w:eastAsia="宋体" w:hAnsi="宋体" w:hint="eastAsia"/>
          <w:lang w:val="en-GB"/>
        </w:rPr>
        <w:t>。</w:t>
      </w:r>
      <w:commentRangeEnd w:id="140"/>
      <w:r w:rsidR="00773346">
        <w:rPr>
          <w:rStyle w:val="ad"/>
        </w:rPr>
        <w:commentReference w:id="140"/>
      </w:r>
    </w:p>
    <w:p w14:paraId="4F8BE692" w14:textId="77777777" w:rsidR="00187A95" w:rsidRDefault="00187A95">
      <w:pPr>
        <w:pStyle w:val="ac"/>
        <w:ind w:left="480" w:firstLineChars="0" w:firstLine="0"/>
        <w:rPr>
          <w:rFonts w:ascii="宋体" w:eastAsia="宋体" w:hAnsi="宋体"/>
          <w:lang w:val="en-GB"/>
        </w:rPr>
      </w:pPr>
    </w:p>
    <w:p w14:paraId="45195F95" w14:textId="77777777" w:rsidR="00187A95" w:rsidRDefault="00B12307">
      <w:pPr>
        <w:pStyle w:val="ac"/>
        <w:numPr>
          <w:ilvl w:val="0"/>
          <w:numId w:val="22"/>
        </w:numPr>
        <w:ind w:firstLineChars="0"/>
        <w:rPr>
          <w:rFonts w:ascii="宋体" w:eastAsia="宋体" w:hAnsi="宋体"/>
          <w:lang w:val="en-GB"/>
        </w:rPr>
      </w:pPr>
      <w:r>
        <w:rPr>
          <w:rFonts w:ascii="宋体" w:eastAsia="宋体" w:hAnsi="宋体" w:hint="eastAsia"/>
          <w:lang w:val="en-GB"/>
        </w:rPr>
        <w:t>在本协议终止或到期后，被许可方应在终止后的七（7）</w:t>
      </w:r>
      <w:proofErr w:type="gramStart"/>
      <w:r>
        <w:rPr>
          <w:rFonts w:ascii="宋体" w:eastAsia="宋体" w:hAnsi="宋体" w:hint="eastAsia"/>
          <w:lang w:val="en-GB"/>
        </w:rPr>
        <w:t>个</w:t>
      </w:r>
      <w:proofErr w:type="gramEnd"/>
      <w:r>
        <w:rPr>
          <w:rFonts w:ascii="宋体" w:eastAsia="宋体" w:hAnsi="宋体" w:hint="eastAsia"/>
          <w:lang w:val="en-GB"/>
        </w:rPr>
        <w:t>营业日内，依照第4节的约定，向LINE报告任何未提报的许可费用。</w:t>
      </w:r>
      <w:ins w:id="144" w:author="胡" w:date="2018-01-25T22:20:00Z">
        <w:r>
          <w:rPr>
            <w:rFonts w:ascii="宋体" w:eastAsia="宋体" w:hAnsi="宋体" w:hint="eastAsia"/>
            <w:lang w:val="en-GB"/>
          </w:rPr>
          <w:t>若该等行为或过错系被许可人造成，则</w:t>
        </w:r>
      </w:ins>
      <w:r>
        <w:rPr>
          <w:rFonts w:ascii="宋体" w:eastAsia="宋体" w:hAnsi="宋体" w:hint="eastAsia"/>
          <w:lang w:val="en-GB"/>
        </w:rPr>
        <w:t>LINE应就未支付的许可费向被许可方出具账单，该等许可费的现金金额应转账至LINE指定的银行账户。</w:t>
      </w:r>
    </w:p>
    <w:p w14:paraId="7974AA39" w14:textId="77777777" w:rsidR="00187A95" w:rsidRDefault="00187A95">
      <w:pPr>
        <w:rPr>
          <w:rFonts w:ascii="宋体" w:eastAsia="宋体" w:hAnsi="宋体"/>
          <w:u w:val="single"/>
          <w:lang w:val="en-GB"/>
        </w:rPr>
      </w:pPr>
    </w:p>
    <w:p w14:paraId="0BB33769" w14:textId="77777777" w:rsidR="00187A95" w:rsidRDefault="00B12307">
      <w:pPr>
        <w:pStyle w:val="ac"/>
        <w:numPr>
          <w:ilvl w:val="0"/>
          <w:numId w:val="22"/>
        </w:numPr>
        <w:ind w:firstLineChars="0"/>
        <w:rPr>
          <w:rFonts w:ascii="宋体" w:eastAsia="宋体" w:hAnsi="宋体"/>
          <w:lang w:val="en-GB"/>
        </w:rPr>
      </w:pPr>
      <w:r>
        <w:rPr>
          <w:rFonts w:ascii="宋体" w:eastAsia="宋体" w:hAnsi="宋体" w:hint="eastAsia"/>
          <w:u w:val="single"/>
          <w:lang w:val="en-GB"/>
        </w:rPr>
        <w:t>终止效力</w:t>
      </w:r>
      <w:r>
        <w:rPr>
          <w:rFonts w:ascii="宋体" w:eastAsia="宋体" w:hAnsi="宋体" w:hint="eastAsia"/>
          <w:lang w:val="en-GB"/>
        </w:rPr>
        <w:t xml:space="preserve"> 在协议终止或到期后，所有本协议项下授予被许可方的权利终止并返回LINE，但被许可方可遵守本协议条款的情况下，在第一条第11段约定的清货期内继续推销、进口、出口或分销已</w:t>
      </w:r>
      <w:r>
        <w:rPr>
          <w:rFonts w:ascii="宋体" w:eastAsia="宋体" w:hAnsi="宋体"/>
          <w:lang w:val="en-GB"/>
        </w:rPr>
        <w:t>生产</w:t>
      </w:r>
      <w:r>
        <w:rPr>
          <w:rFonts w:ascii="宋体" w:eastAsia="宋体" w:hAnsi="宋体" w:hint="eastAsia"/>
          <w:lang w:val="en-GB"/>
        </w:rPr>
        <w:t>的库存许可产品；但若本协议已依照第8.2(a)节的规定因被许可方的严重违约而终止，将不适用清货期。在清货</w:t>
      </w:r>
      <w:ins w:id="145" w:author="胡" w:date="2018-01-25T22:21:00Z">
        <w:r>
          <w:rPr>
            <w:rFonts w:ascii="宋体" w:eastAsia="宋体" w:hAnsi="宋体" w:hint="eastAsia"/>
            <w:lang w:val="en-GB"/>
          </w:rPr>
          <w:t>期</w:t>
        </w:r>
      </w:ins>
      <w:del w:id="146" w:author="胡" w:date="2018-01-25T22:21:00Z">
        <w:r>
          <w:rPr>
            <w:rFonts w:ascii="宋体" w:eastAsia="宋体" w:hAnsi="宋体" w:hint="eastAsia"/>
            <w:lang w:val="en-GB"/>
          </w:rPr>
          <w:delText>起</w:delText>
        </w:r>
      </w:del>
      <w:r>
        <w:rPr>
          <w:rFonts w:ascii="宋体" w:eastAsia="宋体" w:hAnsi="宋体" w:hint="eastAsia"/>
          <w:lang w:val="en-GB"/>
        </w:rPr>
        <w:t>内，本协议的条款仍对相关方有效力并使用。然而，如本协议因许可产品的召回而终止，被许可方将不享有本协议第一条第11段约定的清货期。在清货期到期后，任何剩余许可产品库存应由被许可方进行销毁，且在LINE要求时，应向LINE提交销毁的相关证据。销毁费用由被许可方自行承担。</w:t>
      </w:r>
    </w:p>
    <w:p w14:paraId="75615D6E" w14:textId="77777777" w:rsidR="00187A95" w:rsidRDefault="00187A95">
      <w:pPr>
        <w:rPr>
          <w:rFonts w:ascii="宋体" w:eastAsia="宋体" w:hAnsi="宋体"/>
          <w:u w:val="single"/>
          <w:lang w:val="en-GB"/>
        </w:rPr>
      </w:pPr>
    </w:p>
    <w:p w14:paraId="334A3E32" w14:textId="77777777" w:rsidR="00187A95" w:rsidRDefault="00B12307">
      <w:pPr>
        <w:pStyle w:val="ac"/>
        <w:numPr>
          <w:ilvl w:val="0"/>
          <w:numId w:val="22"/>
        </w:numPr>
        <w:ind w:firstLineChars="0"/>
        <w:rPr>
          <w:rFonts w:ascii="宋体" w:eastAsia="宋体" w:hAnsi="宋体"/>
          <w:lang w:val="en-GB"/>
        </w:rPr>
      </w:pPr>
      <w:r>
        <w:rPr>
          <w:rFonts w:ascii="宋体" w:eastAsia="宋体" w:hAnsi="宋体" w:hint="eastAsia"/>
          <w:u w:val="single"/>
          <w:lang w:val="en-GB"/>
        </w:rPr>
        <w:t xml:space="preserve">协商续约 </w:t>
      </w:r>
      <w:r>
        <w:rPr>
          <w:rFonts w:ascii="宋体" w:eastAsia="宋体" w:hAnsi="宋体" w:hint="eastAsia"/>
          <w:lang w:val="en-GB"/>
        </w:rPr>
        <w:t xml:space="preserve"> 如被许可方有意签订关于许可产品的新的</w:t>
      </w:r>
      <w:r>
        <w:rPr>
          <w:rFonts w:ascii="宋体" w:eastAsia="宋体" w:hAnsi="宋体"/>
          <w:lang w:val="en-GB"/>
        </w:rPr>
        <w:t>生产</w:t>
      </w:r>
      <w:r>
        <w:rPr>
          <w:rFonts w:ascii="宋体" w:eastAsia="宋体" w:hAnsi="宋体" w:hint="eastAsia"/>
          <w:lang w:val="en-GB"/>
        </w:rPr>
        <w:t>协议，被许可方应以书面方式将其意图告知LINE，并在本协议到期前的三（3）</w:t>
      </w:r>
      <w:proofErr w:type="gramStart"/>
      <w:r>
        <w:rPr>
          <w:rFonts w:ascii="宋体" w:eastAsia="宋体" w:hAnsi="宋体" w:hint="eastAsia"/>
          <w:lang w:val="en-GB"/>
        </w:rPr>
        <w:t>个</w:t>
      </w:r>
      <w:proofErr w:type="gramEnd"/>
      <w:r>
        <w:rPr>
          <w:rFonts w:ascii="宋体" w:eastAsia="宋体" w:hAnsi="宋体" w:hint="eastAsia"/>
          <w:lang w:val="en-GB"/>
        </w:rPr>
        <w:t>月内提前与LINE协商。</w:t>
      </w:r>
    </w:p>
    <w:p w14:paraId="4240DA1B" w14:textId="77777777" w:rsidR="00187A95" w:rsidRDefault="00187A95">
      <w:pPr>
        <w:rPr>
          <w:rFonts w:ascii="宋体" w:eastAsia="宋体" w:hAnsi="宋体"/>
          <w:u w:val="single"/>
          <w:lang w:val="en-GB"/>
        </w:rPr>
      </w:pPr>
    </w:p>
    <w:p w14:paraId="4CFC24C2" w14:textId="77777777" w:rsidR="00187A95" w:rsidRDefault="00B12307">
      <w:pPr>
        <w:pStyle w:val="ac"/>
        <w:numPr>
          <w:ilvl w:val="0"/>
          <w:numId w:val="22"/>
        </w:numPr>
        <w:ind w:firstLineChars="0"/>
        <w:rPr>
          <w:rFonts w:ascii="宋体" w:eastAsia="宋体" w:hAnsi="宋体"/>
          <w:lang w:val="en-GB"/>
        </w:rPr>
      </w:pPr>
      <w:r>
        <w:rPr>
          <w:rFonts w:ascii="宋体" w:eastAsia="宋体" w:hAnsi="宋体" w:hint="eastAsia"/>
          <w:u w:val="single"/>
          <w:lang w:val="en-GB"/>
        </w:rPr>
        <w:t xml:space="preserve">效力持续 </w:t>
      </w:r>
      <w:r>
        <w:rPr>
          <w:rFonts w:ascii="宋体" w:eastAsia="宋体" w:hAnsi="宋体" w:hint="eastAsia"/>
          <w:lang w:val="en-GB"/>
        </w:rPr>
        <w:t xml:space="preserve"> 本协议的任何条款，包括但不限于LINE的知识产权的所有权，规定应予以履行和遵守的条款，在本协议到期或终止后仍有效并保持完整效力。</w:t>
      </w:r>
    </w:p>
    <w:p w14:paraId="001B1659" w14:textId="77777777" w:rsidR="00187A95" w:rsidRDefault="00187A95">
      <w:pPr>
        <w:rPr>
          <w:rFonts w:ascii="宋体" w:eastAsia="宋体" w:hAnsi="宋体"/>
          <w:b/>
          <w:lang w:val="en-GB"/>
        </w:rPr>
      </w:pPr>
    </w:p>
    <w:p w14:paraId="2A350F14" w14:textId="77777777" w:rsidR="00187A95" w:rsidRDefault="00B12307">
      <w:pPr>
        <w:rPr>
          <w:rFonts w:ascii="宋体" w:eastAsia="宋体" w:hAnsi="宋体"/>
          <w:b/>
          <w:lang w:val="en-GB"/>
        </w:rPr>
      </w:pPr>
      <w:r>
        <w:rPr>
          <w:rFonts w:ascii="宋体" w:eastAsia="宋体" w:hAnsi="宋体" w:hint="eastAsia"/>
          <w:b/>
          <w:lang w:val="en-GB"/>
        </w:rPr>
        <w:t>第9节 保密条款</w:t>
      </w:r>
    </w:p>
    <w:p w14:paraId="50903554" w14:textId="77777777" w:rsidR="00187A95" w:rsidRDefault="00B12307">
      <w:pPr>
        <w:pStyle w:val="ac"/>
        <w:numPr>
          <w:ilvl w:val="0"/>
          <w:numId w:val="25"/>
        </w:numPr>
        <w:ind w:firstLineChars="0"/>
        <w:rPr>
          <w:rFonts w:ascii="宋体" w:eastAsia="宋体" w:hAnsi="宋体"/>
          <w:lang w:val="en-GB"/>
        </w:rPr>
      </w:pPr>
      <w:r>
        <w:rPr>
          <w:rFonts w:ascii="宋体" w:eastAsia="宋体" w:hAnsi="宋体" w:hint="eastAsia"/>
          <w:u w:val="single"/>
          <w:lang w:val="en-GB"/>
        </w:rPr>
        <w:t>保密信息</w:t>
      </w:r>
      <w:r>
        <w:rPr>
          <w:rFonts w:ascii="宋体" w:eastAsia="宋体" w:hAnsi="宋体" w:hint="eastAsia"/>
          <w:lang w:val="en-GB"/>
        </w:rPr>
        <w:t xml:space="preserve"> 一方（“</w:t>
      </w:r>
      <w:r>
        <w:rPr>
          <w:rFonts w:ascii="宋体" w:eastAsia="宋体" w:hAnsi="宋体" w:hint="eastAsia"/>
          <w:b/>
          <w:lang w:val="en-GB"/>
        </w:rPr>
        <w:t>披露方</w:t>
      </w:r>
      <w:r>
        <w:rPr>
          <w:rFonts w:ascii="宋体" w:eastAsia="宋体" w:hAnsi="宋体"/>
          <w:lang w:val="en-GB"/>
        </w:rPr>
        <w:t>”）</w:t>
      </w:r>
      <w:r>
        <w:rPr>
          <w:rFonts w:ascii="宋体" w:eastAsia="宋体" w:hAnsi="宋体" w:hint="eastAsia"/>
          <w:lang w:val="en-GB"/>
        </w:rPr>
        <w:t>向另一方（</w:t>
      </w:r>
      <w:r>
        <w:rPr>
          <w:rFonts w:ascii="宋体" w:eastAsia="宋体" w:hAnsi="宋体"/>
          <w:lang w:val="en-GB"/>
        </w:rPr>
        <w:t>“</w:t>
      </w:r>
      <w:r>
        <w:rPr>
          <w:rFonts w:ascii="宋体" w:eastAsia="宋体" w:hAnsi="宋体" w:hint="eastAsia"/>
          <w:b/>
          <w:lang w:val="en-GB"/>
        </w:rPr>
        <w:t>接收方</w:t>
      </w:r>
      <w:r>
        <w:rPr>
          <w:rFonts w:ascii="宋体" w:eastAsia="宋体" w:hAnsi="宋体"/>
          <w:lang w:val="en-GB"/>
        </w:rPr>
        <w:t>”</w:t>
      </w:r>
      <w:r>
        <w:rPr>
          <w:rFonts w:ascii="宋体" w:eastAsia="宋体" w:hAnsi="宋体" w:hint="eastAsia"/>
          <w:lang w:val="en-GB"/>
        </w:rPr>
        <w:t>）披露的，在披露时注明的所有保密信息（</w:t>
      </w:r>
      <w:proofErr w:type="gramStart"/>
      <w:r>
        <w:rPr>
          <w:rFonts w:ascii="宋体" w:eastAsia="宋体" w:hAnsi="宋体"/>
          <w:lang w:val="en-GB"/>
        </w:rPr>
        <w:t>”</w:t>
      </w:r>
      <w:proofErr w:type="gramEnd"/>
      <w:r>
        <w:rPr>
          <w:rFonts w:ascii="宋体" w:eastAsia="宋体" w:hAnsi="宋体" w:hint="eastAsia"/>
          <w:lang w:val="en-GB"/>
        </w:rPr>
        <w:t>保密信息</w:t>
      </w:r>
      <w:r>
        <w:rPr>
          <w:rFonts w:ascii="宋体" w:eastAsia="宋体" w:hAnsi="宋体"/>
          <w:lang w:val="en-GB"/>
        </w:rPr>
        <w:t>”）</w:t>
      </w:r>
      <w:r>
        <w:rPr>
          <w:rFonts w:ascii="宋体" w:eastAsia="宋体" w:hAnsi="宋体" w:hint="eastAsia"/>
          <w:lang w:val="en-GB"/>
        </w:rPr>
        <w:t>，接收方应进行保密，并不得用于除本协议明确允许之外的目的。任何披露方披露给接收方，接收方已知或应知，被披露方视为保密或专有</w:t>
      </w:r>
      <w:commentRangeStart w:id="147"/>
      <w:proofErr w:type="gramStart"/>
      <w:r>
        <w:rPr>
          <w:rFonts w:ascii="宋体" w:eastAsia="宋体" w:hAnsi="宋体" w:hint="eastAsia"/>
          <w:lang w:val="en-GB"/>
        </w:rPr>
        <w:t>的信息的信息</w:t>
      </w:r>
      <w:commentRangeEnd w:id="147"/>
      <w:proofErr w:type="gramEnd"/>
      <w:r w:rsidR="00773346">
        <w:rPr>
          <w:rStyle w:val="ad"/>
        </w:rPr>
        <w:commentReference w:id="147"/>
      </w:r>
      <w:r>
        <w:rPr>
          <w:rFonts w:ascii="宋体" w:eastAsia="宋体" w:hAnsi="宋体" w:hint="eastAsia"/>
          <w:lang w:val="en-GB"/>
        </w:rPr>
        <w:t>，将被认为是披露方的保密信息。为履行本协议之目的，接收方可将披露方的保密信息披露给需要了解信息的雇员、管理人员、董事、关联方、代理、代表、律师、会计师、顾问、咨询专家或合伙人（统称为</w:t>
      </w:r>
      <w:r>
        <w:rPr>
          <w:rFonts w:ascii="宋体" w:eastAsia="宋体" w:hAnsi="宋体"/>
          <w:lang w:val="en-GB"/>
        </w:rPr>
        <w:t>“</w:t>
      </w:r>
      <w:r>
        <w:rPr>
          <w:rFonts w:ascii="宋体" w:eastAsia="宋体" w:hAnsi="宋体" w:hint="eastAsia"/>
          <w:b/>
          <w:lang w:val="en-GB"/>
        </w:rPr>
        <w:t>代表</w:t>
      </w:r>
      <w:r>
        <w:rPr>
          <w:rFonts w:ascii="宋体" w:eastAsia="宋体" w:hAnsi="宋体"/>
          <w:lang w:val="en-GB"/>
        </w:rPr>
        <w:t>”）</w:t>
      </w:r>
      <w:r>
        <w:rPr>
          <w:rFonts w:ascii="宋体" w:eastAsia="宋体" w:hAnsi="宋体" w:hint="eastAsia"/>
          <w:lang w:val="en-GB"/>
        </w:rPr>
        <w:t>，但该种披露的前提条件是代表负有不低于接收方保密责任的保密义务。任一方应视本协议存在及协议内容为另一方的保密信息，并应遵守本第9节的保密义务。</w:t>
      </w:r>
    </w:p>
    <w:p w14:paraId="475AAF2E" w14:textId="77777777" w:rsidR="00187A95" w:rsidRDefault="00187A95">
      <w:pPr>
        <w:pStyle w:val="ac"/>
        <w:ind w:left="480" w:firstLineChars="0" w:firstLine="0"/>
        <w:rPr>
          <w:rFonts w:ascii="宋体" w:eastAsia="宋体" w:hAnsi="宋体"/>
          <w:lang w:val="en-GB"/>
        </w:rPr>
      </w:pPr>
    </w:p>
    <w:p w14:paraId="7CFF657A" w14:textId="77777777" w:rsidR="00187A95" w:rsidRDefault="00B12307">
      <w:pPr>
        <w:pStyle w:val="ac"/>
        <w:numPr>
          <w:ilvl w:val="0"/>
          <w:numId w:val="25"/>
        </w:numPr>
        <w:ind w:firstLineChars="0"/>
        <w:rPr>
          <w:rFonts w:ascii="宋体" w:eastAsia="宋体" w:hAnsi="宋体"/>
          <w:lang w:val="en-GB"/>
        </w:rPr>
      </w:pPr>
      <w:r>
        <w:rPr>
          <w:rFonts w:ascii="宋体" w:eastAsia="宋体" w:hAnsi="宋体" w:hint="eastAsia"/>
          <w:u w:val="single"/>
          <w:lang w:val="en-GB"/>
        </w:rPr>
        <w:t xml:space="preserve">例外 </w:t>
      </w:r>
      <w:r>
        <w:rPr>
          <w:rFonts w:ascii="宋体" w:eastAsia="宋体" w:hAnsi="宋体" w:hint="eastAsia"/>
          <w:lang w:val="en-GB"/>
        </w:rPr>
        <w:t xml:space="preserve"> 第9节的保密义务不适用于以下信息（</w:t>
      </w:r>
      <w:proofErr w:type="spellStart"/>
      <w:r>
        <w:rPr>
          <w:rFonts w:ascii="宋体" w:eastAsia="宋体" w:hAnsi="宋体" w:hint="eastAsia"/>
          <w:lang w:val="en-GB"/>
        </w:rPr>
        <w:t>i</w:t>
      </w:r>
      <w:proofErr w:type="spellEnd"/>
      <w:r>
        <w:rPr>
          <w:rFonts w:ascii="宋体" w:eastAsia="宋体" w:hAnsi="宋体"/>
          <w:lang w:val="en-GB"/>
        </w:rPr>
        <w:t>）</w:t>
      </w:r>
      <w:r>
        <w:rPr>
          <w:rFonts w:ascii="宋体" w:eastAsia="宋体" w:hAnsi="宋体" w:hint="eastAsia"/>
          <w:lang w:val="en-GB"/>
        </w:rPr>
        <w:t>在披露方披露给接收方时，已进入公众领域；（ii）在披露后，通过出版或不应归咎于接收方或其代表的方式进入公众领域；（iii）在披露时，接收方通过非从披露方处直接或间接的方式获得，已合法知悉；（iv）接收方通过自行研究或开发获取，未参考披露方的披露无关；（v）接收方从对该信息无保密义务的第三方获得；或(vi)接收方或其代表依照相关法律法规（包括证券交易规则）的规定，或司法或行政程序的要求进行披露的，但接收方应在合法允许的情况下，以书面的方式在进行该等披露前及时通知披露方，给予披露方合理的时间对该等披露要求进行抗辩或取得保护法令。且该等披露仅应披露至规定要求的程度。</w:t>
      </w:r>
    </w:p>
    <w:p w14:paraId="6CE4FD7E" w14:textId="77777777" w:rsidR="00187A95" w:rsidRDefault="00187A95">
      <w:pPr>
        <w:rPr>
          <w:rFonts w:ascii="宋体" w:eastAsia="宋体" w:hAnsi="宋体"/>
          <w:lang w:val="en-GB"/>
        </w:rPr>
      </w:pPr>
    </w:p>
    <w:p w14:paraId="27DDB480" w14:textId="77777777" w:rsidR="00187A95" w:rsidRDefault="00B12307">
      <w:pPr>
        <w:rPr>
          <w:rFonts w:ascii="宋体" w:eastAsia="宋体" w:hAnsi="宋体"/>
          <w:b/>
          <w:lang w:val="en-GB"/>
        </w:rPr>
      </w:pPr>
      <w:r>
        <w:rPr>
          <w:rFonts w:ascii="宋体" w:eastAsia="宋体" w:hAnsi="宋体" w:hint="eastAsia"/>
          <w:b/>
          <w:lang w:val="en-GB"/>
        </w:rPr>
        <w:t>第10节  保险</w:t>
      </w:r>
    </w:p>
    <w:p w14:paraId="7F62515C" w14:textId="77777777" w:rsidR="00187A95" w:rsidRDefault="00B12307">
      <w:pPr>
        <w:pStyle w:val="ac"/>
        <w:numPr>
          <w:ilvl w:val="0"/>
          <w:numId w:val="26"/>
        </w:numPr>
        <w:ind w:firstLineChars="0"/>
        <w:rPr>
          <w:rFonts w:ascii="宋体" w:eastAsia="宋体" w:hAnsi="宋体"/>
          <w:b/>
          <w:lang w:val="en-GB"/>
        </w:rPr>
      </w:pPr>
      <w:r>
        <w:rPr>
          <w:rFonts w:ascii="宋体" w:eastAsia="宋体" w:hAnsi="宋体" w:hint="eastAsia"/>
          <w:lang w:val="en-GB"/>
        </w:rPr>
        <w:t>被许可方应为许可产品购买相关的产品责任保险单（“保险单</w:t>
      </w:r>
      <w:r>
        <w:rPr>
          <w:rFonts w:ascii="宋体" w:eastAsia="宋体" w:hAnsi="宋体"/>
          <w:lang w:val="en-GB"/>
        </w:rPr>
        <w:t>”</w:t>
      </w:r>
      <w:r>
        <w:rPr>
          <w:rFonts w:ascii="宋体" w:eastAsia="宋体" w:hAnsi="宋体" w:hint="eastAsia"/>
          <w:lang w:val="en-GB"/>
        </w:rPr>
        <w:t>），保险费用由</w:t>
      </w:r>
      <w:del w:id="148" w:author="胡" w:date="2018-01-25T22:24:00Z">
        <w:r>
          <w:rPr>
            <w:rFonts w:ascii="宋体" w:eastAsia="宋体" w:hAnsi="宋体" w:hint="eastAsia"/>
            <w:lang w:val="en-GB"/>
          </w:rPr>
          <w:delText>被</w:delText>
        </w:r>
      </w:del>
      <w:r>
        <w:rPr>
          <w:rFonts w:ascii="宋体" w:eastAsia="宋体" w:hAnsi="宋体" w:hint="eastAsia"/>
          <w:lang w:val="en-GB"/>
        </w:rPr>
        <w:t>许可方自行承担。保险单复印件应发送给LINE。</w:t>
      </w:r>
    </w:p>
    <w:p w14:paraId="79D845D5" w14:textId="77777777" w:rsidR="00187A95" w:rsidRDefault="00187A95">
      <w:pPr>
        <w:pStyle w:val="ac"/>
        <w:ind w:left="480" w:firstLineChars="0" w:firstLine="0"/>
        <w:rPr>
          <w:rFonts w:ascii="宋体" w:eastAsia="宋体" w:hAnsi="宋体"/>
          <w:b/>
          <w:lang w:val="en-GB"/>
        </w:rPr>
      </w:pPr>
    </w:p>
    <w:p w14:paraId="78FBEFB1" w14:textId="77777777" w:rsidR="00187A95" w:rsidRDefault="00B12307">
      <w:pPr>
        <w:pStyle w:val="ac"/>
        <w:numPr>
          <w:ilvl w:val="0"/>
          <w:numId w:val="26"/>
        </w:numPr>
        <w:ind w:firstLineChars="0"/>
        <w:rPr>
          <w:rFonts w:ascii="宋体" w:eastAsia="宋体" w:hAnsi="宋体"/>
          <w:b/>
          <w:lang w:val="en-GB"/>
        </w:rPr>
      </w:pPr>
      <w:r>
        <w:rPr>
          <w:rFonts w:ascii="宋体" w:eastAsia="宋体" w:hAnsi="宋体" w:hint="eastAsia"/>
          <w:lang w:val="en-GB"/>
        </w:rPr>
        <w:t>在开始对许可产品进行销售和分销后，如果LINE认为因许可产品所导致的事故风险较高，LINE有权独自决定，要求被许可方购买额外的保险单。如LINE提出购买额外保险的要求，被许可方应按照LINE的要求购买相应的</w:t>
      </w:r>
      <w:r>
        <w:rPr>
          <w:rFonts w:ascii="宋体" w:eastAsia="宋体" w:hAnsi="宋体" w:hint="eastAsia"/>
          <w:lang w:val="en-GB"/>
        </w:rPr>
        <w:lastRenderedPageBreak/>
        <w:t>保险单</w:t>
      </w:r>
      <w:ins w:id="149" w:author="胡" w:date="2018-01-25T22:25:00Z">
        <w:r>
          <w:rPr>
            <w:rFonts w:ascii="宋体" w:eastAsia="宋体" w:hAnsi="宋体" w:hint="eastAsia"/>
            <w:lang w:val="en-GB"/>
          </w:rPr>
          <w:t>，当然，被许可方在出现LINE认为因许可产品所导致的事故风险较高且要求被许可方购买额外保单时，也可以</w:t>
        </w:r>
      </w:ins>
      <w:ins w:id="150" w:author="胡" w:date="2018-01-25T22:26:00Z">
        <w:r>
          <w:rPr>
            <w:rFonts w:ascii="宋体" w:eastAsia="宋体" w:hAnsi="宋体" w:hint="eastAsia"/>
            <w:lang w:val="en-GB"/>
          </w:rPr>
          <w:t>随时终止合同，因合同终止，许可费用按本合同约定的</w:t>
        </w:r>
        <w:commentRangeStart w:id="151"/>
        <w:r>
          <w:rPr>
            <w:rFonts w:ascii="宋体" w:eastAsia="宋体" w:hAnsi="宋体" w:hint="eastAsia"/>
            <w:lang w:val="en-GB"/>
          </w:rPr>
          <w:t>最低保证金</w:t>
        </w:r>
        <w:r>
          <w:rPr>
            <w:rFonts w:ascii="宋体" w:eastAsia="宋体" w:hAnsi="宋体" w:hint="eastAsia"/>
          </w:rPr>
          <w:t>*许可天数*</w:t>
        </w:r>
      </w:ins>
      <w:ins w:id="152" w:author="胡" w:date="2018-01-25T22:27:00Z">
        <w:r>
          <w:rPr>
            <w:rFonts w:ascii="宋体" w:eastAsia="宋体" w:hAnsi="宋体" w:hint="eastAsia"/>
          </w:rPr>
          <w:t>按最低保证金</w:t>
        </w:r>
      </w:ins>
      <w:ins w:id="153" w:author="胡" w:date="2018-01-25T22:26:00Z">
        <w:r>
          <w:rPr>
            <w:rFonts w:ascii="宋体" w:eastAsia="宋体" w:hAnsi="宋体" w:hint="eastAsia"/>
            <w:lang w:val="en-GB"/>
          </w:rPr>
          <w:t>折</w:t>
        </w:r>
      </w:ins>
      <w:ins w:id="154" w:author="胡" w:date="2018-01-25T22:27:00Z">
        <w:r>
          <w:rPr>
            <w:rFonts w:ascii="宋体" w:eastAsia="宋体" w:hAnsi="宋体" w:hint="eastAsia"/>
            <w:lang w:val="en-GB"/>
          </w:rPr>
          <w:t>算每天的费用</w:t>
        </w:r>
      </w:ins>
      <w:commentRangeEnd w:id="151"/>
      <w:r w:rsidR="00773346">
        <w:rPr>
          <w:rStyle w:val="ad"/>
        </w:rPr>
        <w:commentReference w:id="151"/>
      </w:r>
      <w:ins w:id="155" w:author="胡" w:date="2018-01-25T22:27:00Z">
        <w:r>
          <w:rPr>
            <w:rFonts w:ascii="宋体" w:eastAsia="宋体" w:hAnsi="宋体" w:hint="eastAsia"/>
            <w:lang w:val="en-GB"/>
          </w:rPr>
          <w:t>计算</w:t>
        </w:r>
      </w:ins>
      <w:ins w:id="156" w:author="胡" w:date="2018-01-25T22:50:00Z">
        <w:r>
          <w:rPr>
            <w:rFonts w:ascii="宋体" w:eastAsia="宋体" w:hAnsi="宋体" w:hint="eastAsia"/>
            <w:lang w:val="en-GB"/>
          </w:rPr>
          <w:t>，被许可人无需承担其他违约责任，赔偿责任</w:t>
        </w:r>
      </w:ins>
      <w:r>
        <w:rPr>
          <w:rFonts w:ascii="宋体" w:eastAsia="宋体" w:hAnsi="宋体" w:hint="eastAsia"/>
          <w:lang w:val="en-GB"/>
        </w:rPr>
        <w:t>。</w:t>
      </w:r>
    </w:p>
    <w:p w14:paraId="7427481E" w14:textId="77777777" w:rsidR="00187A95" w:rsidRDefault="00187A95">
      <w:pPr>
        <w:rPr>
          <w:rFonts w:ascii="宋体" w:eastAsia="宋体" w:hAnsi="宋体"/>
          <w:lang w:val="en-GB"/>
        </w:rPr>
      </w:pPr>
    </w:p>
    <w:p w14:paraId="2206999E" w14:textId="77777777" w:rsidR="00187A95" w:rsidRDefault="00B12307">
      <w:pPr>
        <w:pStyle w:val="ac"/>
        <w:numPr>
          <w:ilvl w:val="0"/>
          <w:numId w:val="26"/>
        </w:numPr>
        <w:ind w:firstLineChars="0"/>
        <w:rPr>
          <w:del w:id="157" w:author="胡" w:date="2018-01-25T22:27:00Z"/>
          <w:rFonts w:ascii="宋体" w:eastAsia="宋体" w:hAnsi="宋体"/>
          <w:b/>
          <w:lang w:val="en-GB"/>
        </w:rPr>
      </w:pPr>
      <w:del w:id="158" w:author="胡" w:date="2018-01-25T22:27:00Z">
        <w:r>
          <w:rPr>
            <w:rFonts w:ascii="宋体" w:eastAsia="宋体" w:hAnsi="宋体" w:hint="eastAsia"/>
            <w:lang w:val="en-GB"/>
          </w:rPr>
          <w:delText>如被许可方未按照以上两段的约定，按LINE的要求购买保险，在被许可方购买保险或将许可产品的安全性提到至符合LINE满意的标准前，LINE有权禁止被许可方</w:delText>
        </w:r>
        <w:r>
          <w:rPr>
            <w:rFonts w:ascii="宋体" w:eastAsia="宋体" w:hAnsi="宋体"/>
            <w:lang w:val="en-GB"/>
          </w:rPr>
          <w:delText>生产</w:delText>
        </w:r>
        <w:r>
          <w:rPr>
            <w:rFonts w:ascii="宋体" w:eastAsia="宋体" w:hAnsi="宋体" w:hint="eastAsia"/>
            <w:lang w:val="en-GB"/>
          </w:rPr>
          <w:delText>、销售及分销许可产品。</w:delText>
        </w:r>
      </w:del>
    </w:p>
    <w:p w14:paraId="723FF978" w14:textId="77777777" w:rsidR="00187A95" w:rsidRDefault="00187A95">
      <w:pPr>
        <w:rPr>
          <w:del w:id="159" w:author="胡" w:date="2018-01-25T22:27:00Z"/>
          <w:rFonts w:ascii="宋体" w:eastAsia="宋体" w:hAnsi="宋体"/>
          <w:lang w:val="en-GB"/>
        </w:rPr>
      </w:pPr>
    </w:p>
    <w:p w14:paraId="1B525DD7" w14:textId="77777777" w:rsidR="00187A95" w:rsidRDefault="00B12307">
      <w:pPr>
        <w:pStyle w:val="ac"/>
        <w:numPr>
          <w:ilvl w:val="0"/>
          <w:numId w:val="26"/>
        </w:numPr>
        <w:ind w:firstLineChars="0"/>
        <w:rPr>
          <w:rFonts w:ascii="宋体" w:eastAsia="宋体" w:hAnsi="宋体"/>
          <w:b/>
          <w:lang w:val="en-GB"/>
        </w:rPr>
      </w:pPr>
      <w:r>
        <w:rPr>
          <w:rFonts w:ascii="宋体" w:eastAsia="宋体" w:hAnsi="宋体" w:hint="eastAsia"/>
          <w:lang w:val="en-GB"/>
        </w:rPr>
        <w:t>如被许可方无故迟延购买保险单或提高许可产品的安全性，LINE可终止本协议。</w:t>
      </w:r>
    </w:p>
    <w:p w14:paraId="41E6D4A7" w14:textId="77777777" w:rsidR="00187A95" w:rsidRDefault="00187A95">
      <w:pPr>
        <w:rPr>
          <w:rFonts w:ascii="宋体" w:eastAsia="宋体" w:hAnsi="宋体"/>
          <w:lang w:val="en-GB"/>
        </w:rPr>
      </w:pPr>
    </w:p>
    <w:p w14:paraId="4F78D273" w14:textId="77777777" w:rsidR="00187A95" w:rsidRDefault="00B12307">
      <w:pPr>
        <w:pStyle w:val="ac"/>
        <w:numPr>
          <w:ilvl w:val="0"/>
          <w:numId w:val="26"/>
        </w:numPr>
        <w:ind w:firstLineChars="0"/>
        <w:rPr>
          <w:rFonts w:ascii="宋体" w:eastAsia="宋体" w:hAnsi="宋体"/>
          <w:b/>
          <w:lang w:val="en-GB"/>
        </w:rPr>
      </w:pPr>
      <w:r>
        <w:rPr>
          <w:rFonts w:ascii="宋体" w:eastAsia="宋体" w:hAnsi="宋体" w:hint="eastAsia"/>
          <w:lang w:val="en-GB"/>
        </w:rPr>
        <w:t>除非LINE同意，授权</w:t>
      </w:r>
      <w:r>
        <w:rPr>
          <w:rFonts w:ascii="宋体" w:eastAsia="宋体" w:hAnsi="宋体"/>
          <w:lang w:val="en-GB"/>
        </w:rPr>
        <w:t>生产</w:t>
      </w:r>
      <w:r>
        <w:rPr>
          <w:rFonts w:ascii="宋体" w:eastAsia="宋体" w:hAnsi="宋体" w:hint="eastAsia"/>
          <w:lang w:val="en-GB"/>
        </w:rPr>
        <w:t>商以购买符合LINE标准的相关保险单，</w:t>
      </w:r>
      <w:proofErr w:type="gramStart"/>
      <w:r>
        <w:rPr>
          <w:rFonts w:ascii="宋体" w:eastAsia="宋体" w:hAnsi="宋体" w:hint="eastAsia"/>
          <w:lang w:val="en-GB"/>
        </w:rPr>
        <w:t>不</w:t>
      </w:r>
      <w:proofErr w:type="gramEnd"/>
      <w:r>
        <w:rPr>
          <w:rFonts w:ascii="宋体" w:eastAsia="宋体" w:hAnsi="宋体" w:hint="eastAsia"/>
          <w:lang w:val="en-GB"/>
        </w:rPr>
        <w:t>免除被许可方按照本节的约定购买保险单的义务。</w:t>
      </w:r>
    </w:p>
    <w:p w14:paraId="692E6010" w14:textId="77777777" w:rsidR="00187A95" w:rsidRDefault="00187A95">
      <w:pPr>
        <w:rPr>
          <w:rFonts w:ascii="宋体" w:eastAsia="宋体" w:hAnsi="宋体"/>
          <w:lang w:val="en-GB"/>
        </w:rPr>
      </w:pPr>
    </w:p>
    <w:p w14:paraId="3328414C" w14:textId="77777777" w:rsidR="00187A95" w:rsidRDefault="00B12307">
      <w:pPr>
        <w:pStyle w:val="Article1"/>
        <w:jc w:val="both"/>
        <w:rPr>
          <w:rFonts w:ascii="宋体" w:eastAsia="宋体" w:hAnsi="宋体"/>
          <w:lang w:eastAsia="zh-CN"/>
        </w:rPr>
      </w:pPr>
      <w:r>
        <w:rPr>
          <w:rFonts w:ascii="宋体" w:eastAsia="宋体" w:hAnsi="宋体" w:hint="eastAsia"/>
          <w:lang w:eastAsia="zh-CN"/>
        </w:rPr>
        <w:t>第11节   一般条款</w:t>
      </w:r>
    </w:p>
    <w:p w14:paraId="2A5DC146"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第三方权利 </w:t>
      </w:r>
    </w:p>
    <w:p w14:paraId="69CC6AE7" w14:textId="77777777" w:rsidR="00187A95" w:rsidRDefault="00B12307">
      <w:pPr>
        <w:pStyle w:val="ac"/>
        <w:numPr>
          <w:ilvl w:val="0"/>
          <w:numId w:val="28"/>
        </w:numPr>
        <w:ind w:firstLineChars="0"/>
        <w:rPr>
          <w:rFonts w:ascii="宋体" w:eastAsia="宋体" w:hAnsi="宋体"/>
          <w:lang w:val="en-GB"/>
        </w:rPr>
      </w:pPr>
      <w:r>
        <w:rPr>
          <w:rFonts w:ascii="宋体" w:eastAsia="宋体" w:hAnsi="宋体" w:hint="eastAsia"/>
          <w:lang w:val="en-GB"/>
        </w:rPr>
        <w:t>本协议项下无条款给予第三方权益或行使权利。无论本协议是否因相关法律规定赋予任何第三方权益或权利，协议双方有权对本协议内容进行变更、修订或终止，无需取得任何第三方的同意。</w:t>
      </w:r>
    </w:p>
    <w:p w14:paraId="622DFCE7" w14:textId="77777777" w:rsidR="00187A95" w:rsidRDefault="00B12307">
      <w:pPr>
        <w:pStyle w:val="ac"/>
        <w:numPr>
          <w:ilvl w:val="0"/>
          <w:numId w:val="28"/>
        </w:numPr>
        <w:ind w:firstLineChars="0"/>
        <w:rPr>
          <w:del w:id="160" w:author="胡" w:date="2018-01-25T22:29:00Z"/>
          <w:rFonts w:ascii="宋体" w:eastAsia="宋体" w:hAnsi="宋体"/>
          <w:lang w:val="en-GB"/>
        </w:rPr>
      </w:pPr>
      <w:del w:id="161" w:author="胡" w:date="2018-01-25T22:29:00Z">
        <w:r>
          <w:rPr>
            <w:rFonts w:ascii="宋体" w:eastAsia="宋体" w:hAnsi="宋体" w:hint="eastAsia"/>
            <w:lang w:val="en-GB"/>
          </w:rPr>
          <w:delText>被许可方应保证与任何参与相关业务的分包方或服务提供方签订具有约束力的书面协议，协议（i）明确该等分包方或服务提供方无权就关于与被许可方的产品或服务约定向LINE提起合同、侵权或其他形式的索赔；并（ii）确认LINE作为第三方，对被许可方与该方签订的协议享有利益；如被许可方未与分包方或服务提供方签订该等约定，被许可方应就分包方或服务提供方提起任何索赔所产生或相关的费用及损失，免除LINE的责任并向LINE赔偿相应损失。</w:delText>
        </w:r>
      </w:del>
    </w:p>
    <w:p w14:paraId="194C13B8" w14:textId="77777777" w:rsidR="00187A95" w:rsidRDefault="00187A95">
      <w:pPr>
        <w:rPr>
          <w:rFonts w:ascii="宋体" w:eastAsia="宋体" w:hAnsi="宋体"/>
          <w:lang w:val="en-GB"/>
        </w:rPr>
      </w:pPr>
    </w:p>
    <w:p w14:paraId="169D3F9B"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转让 </w:t>
      </w:r>
      <w:r>
        <w:rPr>
          <w:rFonts w:ascii="宋体" w:eastAsia="宋体" w:hAnsi="宋体" w:hint="eastAsia"/>
          <w:lang w:val="en-GB"/>
        </w:rPr>
        <w:t xml:space="preserve"> 除非事先书面同意，任何一方不得将本协议或因本协议产生的或与之相关的责任/利益进行转让、受让或转移。但LINE保留将本协议转让或转移给其关联公司的权利，且无需获得被许可方的同意。</w:t>
      </w:r>
    </w:p>
    <w:p w14:paraId="299DD4E8" w14:textId="77777777" w:rsidR="00187A95" w:rsidRDefault="00187A95">
      <w:pPr>
        <w:pStyle w:val="ac"/>
        <w:ind w:left="480" w:firstLineChars="0" w:firstLine="0"/>
        <w:rPr>
          <w:rFonts w:ascii="宋体" w:eastAsia="宋体" w:hAnsi="宋体"/>
          <w:lang w:val="en-GB"/>
        </w:rPr>
      </w:pPr>
    </w:p>
    <w:p w14:paraId="26FD9995"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语言 </w:t>
      </w:r>
      <w:r>
        <w:rPr>
          <w:rFonts w:ascii="宋体" w:eastAsia="宋体" w:hAnsi="宋体" w:hint="eastAsia"/>
          <w:lang w:val="en-GB"/>
        </w:rPr>
        <w:t xml:space="preserve"> 本协议以</w:t>
      </w:r>
      <w:ins w:id="162" w:author="胡" w:date="2018-01-25T22:29:00Z">
        <w:r>
          <w:rPr>
            <w:rFonts w:ascii="宋体" w:eastAsia="宋体" w:hAnsi="宋体" w:hint="eastAsia"/>
            <w:lang w:val="en-GB"/>
          </w:rPr>
          <w:t>中文</w:t>
        </w:r>
      </w:ins>
      <w:del w:id="163" w:author="胡" w:date="2018-01-25T22:29:00Z">
        <w:r>
          <w:rPr>
            <w:rFonts w:ascii="宋体" w:eastAsia="宋体" w:hAnsi="宋体" w:hint="eastAsia"/>
            <w:lang w:val="en-GB"/>
          </w:rPr>
          <w:delText>英文</w:delText>
        </w:r>
      </w:del>
      <w:r>
        <w:rPr>
          <w:rFonts w:ascii="宋体" w:eastAsia="宋体" w:hAnsi="宋体" w:hint="eastAsia"/>
          <w:lang w:val="en-GB"/>
        </w:rPr>
        <w:t>版本为优先版本，如双方对本协议的解释及条款的适用有任何争议，应以</w:t>
      </w:r>
      <w:ins w:id="164" w:author="胡" w:date="2018-01-25T22:29:00Z">
        <w:r>
          <w:rPr>
            <w:rFonts w:ascii="宋体" w:eastAsia="宋体" w:hAnsi="宋体" w:hint="eastAsia"/>
            <w:lang w:val="en-GB"/>
          </w:rPr>
          <w:t>中文</w:t>
        </w:r>
      </w:ins>
      <w:del w:id="165" w:author="胡" w:date="2018-01-25T22:29:00Z">
        <w:r>
          <w:rPr>
            <w:rFonts w:ascii="宋体" w:eastAsia="宋体" w:hAnsi="宋体" w:hint="eastAsia"/>
            <w:lang w:val="en-GB"/>
          </w:rPr>
          <w:delText>英文</w:delText>
        </w:r>
      </w:del>
      <w:r>
        <w:rPr>
          <w:rFonts w:ascii="宋体" w:eastAsia="宋体" w:hAnsi="宋体" w:hint="eastAsia"/>
          <w:lang w:val="en-GB"/>
        </w:rPr>
        <w:t>版本为准。</w:t>
      </w:r>
    </w:p>
    <w:p w14:paraId="69F99FAD" w14:textId="77777777" w:rsidR="00187A95" w:rsidRDefault="00187A95">
      <w:pPr>
        <w:rPr>
          <w:rFonts w:ascii="宋体" w:eastAsia="宋体" w:hAnsi="宋体"/>
          <w:lang w:val="en-GB"/>
        </w:rPr>
      </w:pPr>
    </w:p>
    <w:p w14:paraId="286F92AE"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适用法律 </w:t>
      </w:r>
      <w:r>
        <w:rPr>
          <w:rFonts w:ascii="宋体" w:eastAsia="宋体" w:hAnsi="宋体" w:hint="eastAsia"/>
          <w:lang w:val="en-GB"/>
        </w:rPr>
        <w:t xml:space="preserve"> 排除选择法或冲突法条款，因本协议引起的或有关的纠纷均应适用</w:t>
      </w:r>
      <w:ins w:id="166" w:author="胡" w:date="2018-01-25T22:29:00Z">
        <w:r>
          <w:rPr>
            <w:rFonts w:ascii="宋体" w:eastAsia="宋体" w:hAnsi="宋体" w:hint="eastAsia"/>
            <w:lang w:val="en-GB"/>
          </w:rPr>
          <w:t>中国大陆</w:t>
        </w:r>
      </w:ins>
      <w:del w:id="167" w:author="胡" w:date="2018-01-25T22:29:00Z">
        <w:r>
          <w:rPr>
            <w:rFonts w:ascii="宋体" w:eastAsia="宋体" w:hAnsi="宋体" w:hint="eastAsia"/>
            <w:lang w:val="en-GB"/>
          </w:rPr>
          <w:delText>韩国</w:delText>
        </w:r>
      </w:del>
      <w:r>
        <w:rPr>
          <w:rFonts w:ascii="宋体" w:eastAsia="宋体" w:hAnsi="宋体" w:hint="eastAsia"/>
          <w:lang w:val="en-GB"/>
        </w:rPr>
        <w:t>实体法进行解释和执行。</w:t>
      </w:r>
    </w:p>
    <w:p w14:paraId="5B5AE717" w14:textId="77777777" w:rsidR="00187A95" w:rsidRDefault="00187A95">
      <w:pPr>
        <w:rPr>
          <w:rFonts w:ascii="宋体" w:eastAsia="宋体" w:hAnsi="宋体"/>
          <w:lang w:val="en-GB"/>
        </w:rPr>
      </w:pPr>
    </w:p>
    <w:p w14:paraId="49603AF1"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lang w:val="en-GB"/>
        </w:rPr>
        <w:t xml:space="preserve"> </w:t>
      </w:r>
      <w:r>
        <w:rPr>
          <w:rFonts w:ascii="宋体" w:eastAsia="宋体" w:hAnsi="宋体" w:hint="eastAsia"/>
          <w:u w:val="single"/>
          <w:lang w:val="en-GB"/>
        </w:rPr>
        <w:t xml:space="preserve">管辖 </w:t>
      </w:r>
      <w:r>
        <w:rPr>
          <w:rFonts w:ascii="宋体" w:eastAsia="宋体" w:hAnsi="宋体" w:hint="eastAsia"/>
          <w:lang w:val="en-GB"/>
        </w:rPr>
        <w:t xml:space="preserve"> 双方不可撤销且无条件的确认，任何因本协议引起的或有关的纠纷，</w:t>
      </w:r>
      <w:ins w:id="168" w:author="胡" w:date="2018-01-25T22:29:00Z">
        <w:r>
          <w:rPr>
            <w:rFonts w:ascii="宋体" w:eastAsia="宋体" w:hAnsi="宋体" w:hint="eastAsia"/>
            <w:lang w:val="en-GB"/>
          </w:rPr>
          <w:t>被许可方所在地</w:t>
        </w:r>
      </w:ins>
      <w:del w:id="169" w:author="胡" w:date="2018-01-25T22:29:00Z">
        <w:r>
          <w:rPr>
            <w:rFonts w:ascii="宋体" w:eastAsia="宋体" w:hAnsi="宋体" w:hint="eastAsia"/>
            <w:lang w:val="en-GB"/>
          </w:rPr>
          <w:delText>首尔中央地方</w:delText>
        </w:r>
      </w:del>
      <w:r>
        <w:rPr>
          <w:rFonts w:ascii="宋体" w:eastAsia="宋体" w:hAnsi="宋体" w:hint="eastAsia"/>
          <w:lang w:val="en-GB"/>
        </w:rPr>
        <w:t>法院拥有专属管辖权。</w:t>
      </w:r>
    </w:p>
    <w:p w14:paraId="0BC20460" w14:textId="77777777" w:rsidR="00187A95" w:rsidRDefault="00187A95">
      <w:pPr>
        <w:rPr>
          <w:rFonts w:ascii="宋体" w:eastAsia="宋体" w:hAnsi="宋体"/>
          <w:u w:val="single"/>
          <w:lang w:val="en-GB"/>
        </w:rPr>
      </w:pPr>
    </w:p>
    <w:p w14:paraId="2D2E7BAB"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独立缔约方 </w:t>
      </w:r>
      <w:r>
        <w:rPr>
          <w:rFonts w:ascii="宋体" w:eastAsia="宋体" w:hAnsi="宋体" w:hint="eastAsia"/>
          <w:lang w:val="en-GB"/>
        </w:rPr>
        <w:t>双方的关系为独立的缔约方。双方不存在代理或合作伙伴的关系。无论出于何种目的，任一方不得向第三人自称，其有权利或已获得授权</w:t>
      </w:r>
      <w:r>
        <w:rPr>
          <w:rFonts w:ascii="宋体" w:eastAsia="宋体" w:hAnsi="宋体" w:hint="eastAsia"/>
          <w:lang w:val="en-GB"/>
        </w:rPr>
        <w:lastRenderedPageBreak/>
        <w:t>代表，代理，约束另一方，或以另一方的名义承担或产生任何义务。</w:t>
      </w:r>
    </w:p>
    <w:p w14:paraId="6B4B09B6" w14:textId="77777777" w:rsidR="00187A95" w:rsidRDefault="00187A95">
      <w:pPr>
        <w:rPr>
          <w:rFonts w:ascii="宋体" w:eastAsia="宋体" w:hAnsi="宋体"/>
          <w:u w:val="single"/>
          <w:lang w:val="en-GB"/>
        </w:rPr>
      </w:pPr>
    </w:p>
    <w:p w14:paraId="38C08CF8"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可分割性 </w:t>
      </w:r>
      <w:r>
        <w:rPr>
          <w:rFonts w:ascii="宋体" w:eastAsia="宋体" w:hAnsi="宋体" w:hint="eastAsia"/>
          <w:lang w:val="en-GB"/>
        </w:rPr>
        <w:t xml:space="preserve"> 本协议所有条款均可分割。如协议中某一条款或某部分被认定为无效或无法执行，该条款将依照适用法律以符合本条款目的最大化的方式进行更改和解释，本协议其他条款的效力不受影响。</w:t>
      </w:r>
    </w:p>
    <w:p w14:paraId="4DECD7B1" w14:textId="77777777" w:rsidR="00187A95" w:rsidRDefault="00187A95">
      <w:pPr>
        <w:rPr>
          <w:rFonts w:ascii="宋体" w:eastAsia="宋体" w:hAnsi="宋体"/>
          <w:u w:val="single"/>
          <w:lang w:val="en-GB"/>
        </w:rPr>
      </w:pPr>
    </w:p>
    <w:p w14:paraId="121B73BA"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完整协议 </w:t>
      </w:r>
      <w:r>
        <w:rPr>
          <w:rFonts w:ascii="宋体" w:eastAsia="宋体" w:hAnsi="宋体" w:hint="eastAsia"/>
          <w:lang w:val="en-GB"/>
        </w:rPr>
        <w:t xml:space="preserve"> 本协议构成双方之间的完整协议。本协议涵盖双方关于本协议标的全部及唯一的共识，并替代任何</w:t>
      </w:r>
      <w:proofErr w:type="gramStart"/>
      <w:r>
        <w:rPr>
          <w:rFonts w:ascii="宋体" w:eastAsia="宋体" w:hAnsi="宋体" w:hint="eastAsia"/>
          <w:lang w:val="en-GB"/>
        </w:rPr>
        <w:t>先前或</w:t>
      </w:r>
      <w:proofErr w:type="gramEnd"/>
      <w:r>
        <w:rPr>
          <w:rFonts w:ascii="宋体" w:eastAsia="宋体" w:hAnsi="宋体" w:hint="eastAsia"/>
          <w:lang w:val="en-GB"/>
        </w:rPr>
        <w:t>同期的、口头或书面的协议、承诺、建议或沟通。</w:t>
      </w:r>
    </w:p>
    <w:p w14:paraId="4233528E" w14:textId="77777777" w:rsidR="00187A95" w:rsidRDefault="00187A95">
      <w:pPr>
        <w:rPr>
          <w:rFonts w:ascii="宋体" w:eastAsia="宋体" w:hAnsi="宋体"/>
          <w:u w:val="single"/>
          <w:lang w:val="en-GB"/>
        </w:rPr>
      </w:pPr>
    </w:p>
    <w:p w14:paraId="45F2DCF7"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修订 </w:t>
      </w:r>
      <w:r>
        <w:rPr>
          <w:rFonts w:ascii="宋体" w:eastAsia="宋体" w:hAnsi="宋体" w:hint="eastAsia"/>
          <w:lang w:val="en-GB"/>
        </w:rPr>
        <w:t xml:space="preserve"> 任何对本协议的调整、修订或变更，双方均应以书面的形式进行。</w:t>
      </w:r>
    </w:p>
    <w:p w14:paraId="1113BF3C" w14:textId="77777777" w:rsidR="00187A95" w:rsidRDefault="00187A95">
      <w:pPr>
        <w:rPr>
          <w:rFonts w:ascii="宋体" w:eastAsia="宋体" w:hAnsi="宋体"/>
          <w:u w:val="single"/>
          <w:lang w:val="en-GB"/>
        </w:rPr>
      </w:pPr>
    </w:p>
    <w:p w14:paraId="3D9C098F"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通知 </w:t>
      </w:r>
      <w:r>
        <w:rPr>
          <w:rFonts w:ascii="宋体" w:eastAsia="宋体" w:hAnsi="宋体" w:hint="eastAsia"/>
          <w:lang w:val="en-GB"/>
        </w:rPr>
        <w:t xml:space="preserve"> </w:t>
      </w:r>
    </w:p>
    <w:p w14:paraId="26278599" w14:textId="77777777" w:rsidR="00187A95" w:rsidRDefault="00B12307">
      <w:pPr>
        <w:rPr>
          <w:rFonts w:ascii="宋体" w:eastAsia="宋体" w:hAnsi="宋体"/>
          <w:lang w:val="en-GB"/>
        </w:rPr>
      </w:pPr>
      <w:r>
        <w:rPr>
          <w:rFonts w:ascii="宋体" w:eastAsia="宋体" w:hAnsi="宋体" w:hint="eastAsia"/>
          <w:lang w:val="en-GB"/>
        </w:rPr>
        <w:t>(a) 除非另有约定，本协议项下所有的通知、确认、请求、要求及其他通信均应：</w:t>
      </w:r>
    </w:p>
    <w:p w14:paraId="553CFF78" w14:textId="77777777" w:rsidR="00187A95" w:rsidRDefault="00B12307">
      <w:pPr>
        <w:ind w:leftChars="100" w:left="240"/>
        <w:rPr>
          <w:rFonts w:ascii="宋体" w:eastAsia="宋体" w:hAnsi="宋体"/>
          <w:lang w:val="en-GB"/>
        </w:rPr>
      </w:pPr>
      <w:r>
        <w:rPr>
          <w:rFonts w:ascii="宋体" w:eastAsia="宋体" w:hAnsi="宋体" w:hint="eastAsia"/>
          <w:lang w:val="en-GB"/>
        </w:rPr>
        <w:t xml:space="preserve"> （</w:t>
      </w:r>
      <w:proofErr w:type="spellStart"/>
      <w:r>
        <w:rPr>
          <w:rFonts w:ascii="宋体" w:eastAsia="宋体" w:hAnsi="宋体" w:hint="eastAsia"/>
          <w:lang w:val="en-GB"/>
        </w:rPr>
        <w:t>i</w:t>
      </w:r>
      <w:proofErr w:type="spellEnd"/>
      <w:r>
        <w:rPr>
          <w:rFonts w:ascii="宋体" w:eastAsia="宋体" w:hAnsi="宋体" w:hint="eastAsia"/>
          <w:lang w:val="en-GB"/>
        </w:rPr>
        <w:t>） 以书面方式；</w:t>
      </w:r>
    </w:p>
    <w:p w14:paraId="202183F9" w14:textId="77777777" w:rsidR="00187A95" w:rsidRDefault="00B12307">
      <w:pPr>
        <w:rPr>
          <w:rFonts w:ascii="宋体" w:eastAsia="宋体" w:hAnsi="宋体"/>
          <w:lang w:val="en-GB"/>
        </w:rPr>
      </w:pPr>
      <w:r>
        <w:rPr>
          <w:rFonts w:ascii="宋体" w:eastAsia="宋体" w:hAnsi="宋体" w:hint="eastAsia"/>
          <w:lang w:val="en-GB"/>
        </w:rPr>
        <w:t xml:space="preserve">   （ii</w:t>
      </w:r>
      <w:r>
        <w:rPr>
          <w:rFonts w:ascii="宋体" w:eastAsia="宋体" w:hAnsi="宋体"/>
          <w:lang w:val="en-GB"/>
        </w:rPr>
        <w:t>）</w:t>
      </w:r>
      <w:r>
        <w:rPr>
          <w:rFonts w:ascii="宋体" w:eastAsia="宋体" w:hAnsi="宋体" w:hint="eastAsia"/>
          <w:lang w:val="en-GB"/>
        </w:rPr>
        <w:t>以信使、挂号信或国内隔日达的快递方式在下一个营业日送达，传真，或电子邮件的方式向本协议第11.10（b</w:t>
      </w:r>
      <w:r>
        <w:rPr>
          <w:rFonts w:ascii="宋体" w:eastAsia="宋体" w:hAnsi="宋体"/>
          <w:lang w:val="en-GB"/>
        </w:rPr>
        <w:t>）</w:t>
      </w:r>
      <w:r>
        <w:rPr>
          <w:rFonts w:ascii="宋体" w:eastAsia="宋体" w:hAnsi="宋体" w:hint="eastAsia"/>
          <w:lang w:val="en-GB"/>
        </w:rPr>
        <w:t>约定的地址及收件人发出，相关费用应预付。</w:t>
      </w:r>
    </w:p>
    <w:p w14:paraId="40D0B815" w14:textId="77777777" w:rsidR="00187A95" w:rsidRDefault="00B12307">
      <w:pPr>
        <w:ind w:leftChars="100" w:left="240"/>
        <w:rPr>
          <w:rFonts w:ascii="宋体" w:eastAsia="宋体" w:hAnsi="宋体"/>
          <w:lang w:val="en-GB"/>
        </w:rPr>
      </w:pPr>
      <w:r>
        <w:rPr>
          <w:rFonts w:ascii="宋体" w:eastAsia="宋体" w:hAnsi="宋体" w:hint="eastAsia"/>
          <w:lang w:val="en-GB"/>
        </w:rPr>
        <w:t xml:space="preserve">  (iii) 在证明 （A</w:t>
      </w:r>
      <w:r>
        <w:rPr>
          <w:rFonts w:ascii="宋体" w:eastAsia="宋体" w:hAnsi="宋体"/>
          <w:lang w:val="en-GB"/>
        </w:rPr>
        <w:t>）</w:t>
      </w:r>
      <w:r>
        <w:rPr>
          <w:rFonts w:ascii="宋体" w:eastAsia="宋体" w:hAnsi="宋体" w:hint="eastAsia"/>
          <w:lang w:val="en-GB"/>
        </w:rPr>
        <w:t xml:space="preserve"> 由收件人签收（或他或她办公室的其他负责人签收）在收件人收到时视为生效（或，若收到</w:t>
      </w:r>
      <w:proofErr w:type="gramStart"/>
      <w:r>
        <w:rPr>
          <w:rFonts w:ascii="宋体" w:eastAsia="宋体" w:hAnsi="宋体" w:hint="eastAsia"/>
          <w:lang w:val="en-GB"/>
        </w:rPr>
        <w:t>日并非</w:t>
      </w:r>
      <w:proofErr w:type="gramEnd"/>
      <w:r>
        <w:rPr>
          <w:rFonts w:ascii="宋体" w:eastAsia="宋体" w:hAnsi="宋体" w:hint="eastAsia"/>
          <w:lang w:val="en-GB"/>
        </w:rPr>
        <w:t>营业日，则以收到日之后的第一个营业日为准）人员递交该通信的记录，或收件人拒收或接受该通信的通知；或（B</w:t>
      </w:r>
      <w:r>
        <w:rPr>
          <w:rFonts w:ascii="宋体" w:eastAsia="宋体" w:hAnsi="宋体"/>
          <w:lang w:val="en-GB"/>
        </w:rPr>
        <w:t>）</w:t>
      </w:r>
      <w:r>
        <w:rPr>
          <w:rFonts w:ascii="宋体" w:eastAsia="宋体" w:hAnsi="宋体" w:hint="eastAsia"/>
          <w:lang w:val="en-GB"/>
        </w:rPr>
        <w:t>如以传真或电子邮件发送，从发件人的传真或电子邮箱软件生成的回执或传送的其他证据，证明该通信再特定日期已发送</w:t>
      </w:r>
      <w:proofErr w:type="gramStart"/>
      <w:r>
        <w:rPr>
          <w:rFonts w:ascii="宋体" w:eastAsia="宋体" w:hAnsi="宋体" w:hint="eastAsia"/>
          <w:lang w:val="en-GB"/>
        </w:rPr>
        <w:t>至相应</w:t>
      </w:r>
      <w:proofErr w:type="gramEnd"/>
      <w:r>
        <w:rPr>
          <w:rFonts w:ascii="宋体" w:eastAsia="宋体" w:hAnsi="宋体" w:hint="eastAsia"/>
          <w:lang w:val="en-GB"/>
        </w:rPr>
        <w:t>号码或电子邮箱地址</w:t>
      </w:r>
    </w:p>
    <w:p w14:paraId="2232C231" w14:textId="77777777" w:rsidR="00187A95" w:rsidRDefault="00B12307">
      <w:pPr>
        <w:rPr>
          <w:rFonts w:ascii="宋体" w:eastAsia="宋体" w:hAnsi="宋体"/>
          <w:lang w:val="en-GB"/>
        </w:rPr>
      </w:pPr>
      <w:r>
        <w:rPr>
          <w:rFonts w:ascii="宋体" w:eastAsia="宋体" w:hAnsi="宋体" w:hint="eastAsia"/>
          <w:lang w:val="en-GB"/>
        </w:rPr>
        <w:t>(b) 所有通信均应向本协议第一条第1段所列各方的地址及联系方式发送，或向一方以书面形式提供给另一方的其他地址或联系方式发送。</w:t>
      </w:r>
    </w:p>
    <w:p w14:paraId="10508CFF" w14:textId="77777777" w:rsidR="00187A95" w:rsidRDefault="00187A95">
      <w:pPr>
        <w:rPr>
          <w:rFonts w:ascii="宋体" w:eastAsia="宋体" w:hAnsi="宋体"/>
          <w:lang w:val="en-GB"/>
        </w:rPr>
      </w:pPr>
    </w:p>
    <w:p w14:paraId="7D3DD924"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不放弃权利 </w:t>
      </w:r>
      <w:r>
        <w:rPr>
          <w:rFonts w:ascii="宋体" w:eastAsia="宋体" w:hAnsi="宋体" w:hint="eastAsia"/>
          <w:lang w:val="en-GB"/>
        </w:rPr>
        <w:t xml:space="preserve"> 只有一方以书面形式签署的情况下，才构成该方对本协议任何条款或约定权利的放弃。如果一方未行使或迟延行使本协议项下的某项权利，不构成该方对该项权利的放弃。</w:t>
      </w:r>
    </w:p>
    <w:p w14:paraId="48C0375C" w14:textId="77777777" w:rsidR="00187A95" w:rsidRDefault="00187A95">
      <w:pPr>
        <w:pStyle w:val="ac"/>
        <w:ind w:left="480" w:firstLineChars="0" w:firstLine="0"/>
        <w:rPr>
          <w:rFonts w:ascii="宋体" w:eastAsia="宋体" w:hAnsi="宋体"/>
          <w:lang w:val="en-GB"/>
        </w:rPr>
      </w:pPr>
    </w:p>
    <w:p w14:paraId="111892E0" w14:textId="77777777" w:rsidR="00187A95" w:rsidRDefault="00B12307">
      <w:pPr>
        <w:pStyle w:val="ac"/>
        <w:numPr>
          <w:ilvl w:val="0"/>
          <w:numId w:val="27"/>
        </w:numPr>
        <w:ind w:firstLineChars="0"/>
        <w:rPr>
          <w:rFonts w:ascii="宋体" w:eastAsia="宋体" w:hAnsi="宋体"/>
          <w:lang w:val="en-GB"/>
        </w:rPr>
      </w:pPr>
      <w:r>
        <w:rPr>
          <w:rFonts w:ascii="宋体" w:eastAsia="宋体" w:hAnsi="宋体" w:hint="eastAsia"/>
          <w:u w:val="single"/>
          <w:lang w:val="en-GB"/>
        </w:rPr>
        <w:t xml:space="preserve"> 副本 </w:t>
      </w:r>
      <w:r>
        <w:rPr>
          <w:rFonts w:ascii="宋体" w:eastAsia="宋体" w:hAnsi="宋体" w:hint="eastAsia"/>
          <w:lang w:val="en-GB"/>
        </w:rPr>
        <w:t xml:space="preserve"> 本协议可签署生效多份副本，每一份副本在签署及递交时视为原件，但所有副本一并视为是一份相同的文件。</w:t>
      </w:r>
    </w:p>
    <w:p w14:paraId="76C755AB" w14:textId="77777777" w:rsidR="00187A95" w:rsidRDefault="00187A95">
      <w:pPr>
        <w:rPr>
          <w:rFonts w:ascii="宋体" w:eastAsia="宋体" w:hAnsi="宋体"/>
          <w:lang w:val="en-GB"/>
        </w:rPr>
      </w:pPr>
    </w:p>
    <w:p w14:paraId="582E6719" w14:textId="77777777" w:rsidR="00187A95" w:rsidRDefault="00B12307">
      <w:pPr>
        <w:pStyle w:val="ac"/>
        <w:numPr>
          <w:ilvl w:val="0"/>
          <w:numId w:val="27"/>
        </w:numPr>
        <w:ind w:firstLineChars="0"/>
        <w:rPr>
          <w:rFonts w:ascii="宋体" w:eastAsia="宋体" w:hAnsi="宋体"/>
          <w:lang w:val="en-GB"/>
        </w:rPr>
      </w:pPr>
      <w:commentRangeStart w:id="170"/>
      <w:r>
        <w:rPr>
          <w:rFonts w:ascii="宋体" w:eastAsia="宋体" w:hAnsi="宋体" w:hint="eastAsia"/>
          <w:u w:val="single"/>
          <w:lang w:val="en-GB"/>
        </w:rPr>
        <w:t xml:space="preserve"> 语言 </w:t>
      </w:r>
      <w:r>
        <w:rPr>
          <w:rFonts w:ascii="宋体" w:eastAsia="宋体" w:hAnsi="宋体" w:hint="eastAsia"/>
          <w:lang w:val="en-GB"/>
        </w:rPr>
        <w:t xml:space="preserve"> 如本协议英文版本与中文版本有任何不一致或争议，以</w:t>
      </w:r>
      <w:ins w:id="171" w:author="胡" w:date="2018-01-25T22:30:00Z">
        <w:r>
          <w:rPr>
            <w:rFonts w:ascii="宋体" w:eastAsia="宋体" w:hAnsi="宋体" w:hint="eastAsia"/>
            <w:lang w:val="en-GB"/>
          </w:rPr>
          <w:t>中文</w:t>
        </w:r>
      </w:ins>
      <w:del w:id="172" w:author="胡" w:date="2018-01-25T22:30:00Z">
        <w:r>
          <w:rPr>
            <w:rFonts w:ascii="宋体" w:eastAsia="宋体" w:hAnsi="宋体" w:hint="eastAsia"/>
            <w:lang w:val="en-GB"/>
          </w:rPr>
          <w:delText>英文</w:delText>
        </w:r>
      </w:del>
      <w:r>
        <w:rPr>
          <w:rFonts w:ascii="宋体" w:eastAsia="宋体" w:hAnsi="宋体" w:hint="eastAsia"/>
          <w:lang w:val="en-GB"/>
        </w:rPr>
        <w:t>版本为准。</w:t>
      </w:r>
      <w:commentRangeEnd w:id="170"/>
      <w:r w:rsidR="00277108">
        <w:rPr>
          <w:rStyle w:val="ad"/>
        </w:rPr>
        <w:commentReference w:id="170"/>
      </w:r>
    </w:p>
    <w:p w14:paraId="07360C2B" w14:textId="77777777" w:rsidR="00187A95" w:rsidRDefault="00187A95">
      <w:pPr>
        <w:rPr>
          <w:rFonts w:ascii="宋体" w:eastAsia="宋体" w:hAnsi="宋体"/>
          <w:lang w:val="en-GB"/>
        </w:rPr>
      </w:pPr>
    </w:p>
    <w:p w14:paraId="3F7D782E" w14:textId="77777777" w:rsidR="00187A95" w:rsidRDefault="00B12307">
      <w:pPr>
        <w:widowControl/>
        <w:jc w:val="left"/>
        <w:rPr>
          <w:rFonts w:ascii="宋体" w:eastAsia="宋体" w:hAnsi="宋体"/>
          <w:lang w:val="en-GB"/>
        </w:rPr>
      </w:pPr>
      <w:r>
        <w:rPr>
          <w:rFonts w:ascii="宋体" w:eastAsia="宋体" w:hAnsi="宋体"/>
          <w:lang w:val="en-GB"/>
        </w:rPr>
        <w:br w:type="page"/>
      </w:r>
    </w:p>
    <w:p w14:paraId="4B785D25" w14:textId="77777777" w:rsidR="00187A95" w:rsidRDefault="00B12307">
      <w:pPr>
        <w:rPr>
          <w:rFonts w:ascii="宋体" w:eastAsia="宋体" w:hAnsi="宋体"/>
          <w:b/>
          <w:sz w:val="21"/>
          <w:szCs w:val="21"/>
          <w:u w:val="single"/>
          <w:lang w:val="en-GB"/>
        </w:rPr>
      </w:pPr>
      <w:r>
        <w:rPr>
          <w:rFonts w:ascii="宋体" w:eastAsia="宋体" w:hAnsi="宋体" w:hint="eastAsia"/>
          <w:b/>
          <w:sz w:val="21"/>
          <w:szCs w:val="21"/>
          <w:u w:val="single"/>
          <w:lang w:val="en-GB"/>
        </w:rPr>
        <w:lastRenderedPageBreak/>
        <w:t>附录A</w:t>
      </w:r>
    </w:p>
    <w:p w14:paraId="639A2583" w14:textId="77777777" w:rsidR="00187A95" w:rsidRDefault="00187A95">
      <w:pPr>
        <w:rPr>
          <w:rFonts w:ascii="宋体" w:eastAsia="宋体" w:hAnsi="宋体"/>
          <w:lang w:val="en-GB"/>
        </w:rPr>
      </w:pPr>
    </w:p>
    <w:p w14:paraId="2B9E00F6" w14:textId="77777777" w:rsidR="00187A95" w:rsidRDefault="00B12307">
      <w:pPr>
        <w:rPr>
          <w:rFonts w:ascii="宋体" w:eastAsia="宋体" w:hAnsi="宋体"/>
          <w:b/>
          <w:lang w:val="en-GB"/>
        </w:rPr>
      </w:pPr>
      <w:r>
        <w:rPr>
          <w:rFonts w:ascii="宋体" w:eastAsia="宋体" w:hAnsi="宋体" w:hint="eastAsia"/>
          <w:b/>
          <w:lang w:val="en-GB"/>
        </w:rPr>
        <w:t>批准程序</w:t>
      </w:r>
    </w:p>
    <w:p w14:paraId="6797A632" w14:textId="77777777" w:rsidR="00187A95" w:rsidRDefault="00187A95">
      <w:pPr>
        <w:rPr>
          <w:rFonts w:ascii="宋体" w:eastAsia="宋体" w:hAnsi="宋体"/>
          <w:lang w:val="en-GB"/>
        </w:rPr>
      </w:pPr>
    </w:p>
    <w:p w14:paraId="3FCFBB48" w14:textId="77777777" w:rsidR="00187A95" w:rsidRDefault="00B12307">
      <w:pPr>
        <w:pStyle w:val="RN4Num"/>
        <w:numPr>
          <w:ilvl w:val="0"/>
          <w:numId w:val="29"/>
        </w:numPr>
        <w:rPr>
          <w:rFonts w:ascii="宋体" w:eastAsia="宋体" w:hAnsi="宋体"/>
          <w:lang w:val="en-GB"/>
        </w:rPr>
      </w:pPr>
      <w:proofErr w:type="spellStart"/>
      <w:r>
        <w:rPr>
          <w:rFonts w:ascii="宋体" w:eastAsia="宋体" w:hAnsi="宋体" w:hint="eastAsia"/>
          <w:lang w:val="en-GB"/>
        </w:rPr>
        <w:t>批准程序：节点</w:t>
      </w:r>
      <w:proofErr w:type="spellEnd"/>
    </w:p>
    <w:p w14:paraId="1F50A14F" w14:textId="77777777" w:rsidR="00187A95" w:rsidRDefault="00187A95">
      <w:pPr>
        <w:rPr>
          <w:rFonts w:ascii="宋体" w:eastAsia="宋体" w:hAnsi="宋体"/>
          <w:lang w:val="en-GB"/>
        </w:rPr>
      </w:pPr>
    </w:p>
    <w:p w14:paraId="7349199B" w14:textId="77777777" w:rsidR="00187A95" w:rsidRDefault="00B12307">
      <w:pPr>
        <w:pStyle w:val="ac"/>
        <w:numPr>
          <w:ilvl w:val="0"/>
          <w:numId w:val="30"/>
        </w:numPr>
        <w:ind w:firstLineChars="0"/>
        <w:rPr>
          <w:rFonts w:ascii="宋体" w:eastAsia="宋体" w:hAnsi="宋体"/>
          <w:lang w:val="en-GB"/>
        </w:rPr>
      </w:pPr>
      <w:r>
        <w:rPr>
          <w:rFonts w:ascii="宋体" w:eastAsia="宋体" w:hAnsi="宋体" w:hint="eastAsia"/>
          <w:lang w:val="en-GB"/>
        </w:rPr>
        <w:t>节点1：     设想</w:t>
      </w:r>
    </w:p>
    <w:p w14:paraId="56683B34" w14:textId="77777777" w:rsidR="00187A95" w:rsidRDefault="00B12307">
      <w:pPr>
        <w:pStyle w:val="ac"/>
        <w:numPr>
          <w:ilvl w:val="0"/>
          <w:numId w:val="30"/>
        </w:numPr>
        <w:ind w:firstLineChars="0"/>
        <w:rPr>
          <w:rFonts w:ascii="宋体" w:eastAsia="宋体" w:hAnsi="宋体"/>
          <w:lang w:val="en-GB"/>
        </w:rPr>
      </w:pPr>
      <w:r>
        <w:rPr>
          <w:rFonts w:ascii="宋体" w:eastAsia="宋体" w:hAnsi="宋体" w:hint="eastAsia"/>
          <w:lang w:val="en-GB"/>
        </w:rPr>
        <w:t>节点2：     样品生产前</w:t>
      </w:r>
    </w:p>
    <w:p w14:paraId="77B4294E" w14:textId="77777777" w:rsidR="00187A95" w:rsidRDefault="00B12307">
      <w:pPr>
        <w:pStyle w:val="ac"/>
        <w:numPr>
          <w:ilvl w:val="0"/>
          <w:numId w:val="30"/>
        </w:numPr>
        <w:ind w:firstLineChars="0"/>
        <w:rPr>
          <w:rFonts w:ascii="宋体" w:eastAsia="宋体" w:hAnsi="宋体"/>
          <w:lang w:val="en-GB"/>
        </w:rPr>
      </w:pPr>
      <w:r>
        <w:rPr>
          <w:rFonts w:ascii="宋体" w:eastAsia="宋体" w:hAnsi="宋体" w:hint="eastAsia"/>
          <w:lang w:val="en-GB"/>
        </w:rPr>
        <w:t>节点3：     最终样品</w:t>
      </w:r>
    </w:p>
    <w:p w14:paraId="55A1995C" w14:textId="77777777" w:rsidR="00187A95" w:rsidRDefault="00B12307">
      <w:pPr>
        <w:pStyle w:val="ac"/>
        <w:numPr>
          <w:ilvl w:val="0"/>
          <w:numId w:val="30"/>
        </w:numPr>
        <w:ind w:firstLineChars="0"/>
        <w:rPr>
          <w:rFonts w:ascii="宋体" w:eastAsia="宋体" w:hAnsi="宋体"/>
          <w:lang w:val="en-GB"/>
        </w:rPr>
      </w:pPr>
      <w:r>
        <w:rPr>
          <w:rFonts w:ascii="宋体" w:eastAsia="宋体" w:hAnsi="宋体" w:hint="eastAsia"/>
          <w:lang w:val="en-GB"/>
        </w:rPr>
        <w:t>节点4：     创作批准前的任何调整</w:t>
      </w:r>
    </w:p>
    <w:p w14:paraId="33853A5C" w14:textId="77777777" w:rsidR="00187A95" w:rsidRDefault="00B12307">
      <w:pPr>
        <w:pStyle w:val="ac"/>
        <w:numPr>
          <w:ilvl w:val="0"/>
          <w:numId w:val="30"/>
        </w:numPr>
        <w:ind w:firstLineChars="0"/>
        <w:rPr>
          <w:rFonts w:ascii="宋体" w:eastAsia="宋体" w:hAnsi="宋体"/>
          <w:lang w:val="en-GB"/>
        </w:rPr>
      </w:pPr>
      <w:r>
        <w:rPr>
          <w:rFonts w:ascii="宋体" w:eastAsia="宋体" w:hAnsi="宋体" w:hint="eastAsia"/>
          <w:lang w:val="en-GB"/>
        </w:rPr>
        <w:t>节点5：     营销计划的进展；以及</w:t>
      </w:r>
    </w:p>
    <w:p w14:paraId="191CB065" w14:textId="77777777" w:rsidR="00187A95" w:rsidRDefault="00B12307">
      <w:pPr>
        <w:pStyle w:val="ac"/>
        <w:numPr>
          <w:ilvl w:val="0"/>
          <w:numId w:val="30"/>
        </w:numPr>
        <w:ind w:firstLineChars="0"/>
        <w:rPr>
          <w:rFonts w:ascii="宋体" w:eastAsia="宋体" w:hAnsi="宋体"/>
          <w:lang w:val="en-GB"/>
        </w:rPr>
      </w:pPr>
      <w:r>
        <w:rPr>
          <w:rFonts w:ascii="宋体" w:eastAsia="宋体" w:hAnsi="宋体" w:hint="eastAsia"/>
          <w:lang w:val="en-GB"/>
        </w:rPr>
        <w:t>任何LINE随时书面通知被许可方的其他节点。</w:t>
      </w:r>
    </w:p>
    <w:p w14:paraId="7CA7C56A" w14:textId="77777777" w:rsidR="00187A95" w:rsidRDefault="00B12307">
      <w:pPr>
        <w:pStyle w:val="ac"/>
        <w:numPr>
          <w:ilvl w:val="0"/>
          <w:numId w:val="30"/>
        </w:numPr>
        <w:ind w:firstLineChars="0"/>
        <w:rPr>
          <w:rFonts w:ascii="宋体" w:eastAsia="宋体" w:hAnsi="宋体"/>
          <w:lang w:val="en-GB"/>
        </w:rPr>
      </w:pPr>
      <w:r>
        <w:rPr>
          <w:rFonts w:ascii="宋体" w:eastAsia="宋体" w:hAnsi="宋体" w:hint="eastAsia"/>
          <w:lang w:val="en-GB"/>
        </w:rPr>
        <w:t>任何LINE以书面方式不时通知被许可方应进行批准的其他节点。</w:t>
      </w:r>
    </w:p>
    <w:p w14:paraId="4B4D7296" w14:textId="77777777" w:rsidR="00187A95" w:rsidRDefault="00187A95">
      <w:pPr>
        <w:rPr>
          <w:rFonts w:ascii="宋体" w:eastAsia="宋体" w:hAnsi="宋体"/>
          <w:lang w:val="en-GB"/>
        </w:rPr>
      </w:pPr>
    </w:p>
    <w:p w14:paraId="7531C0BA" w14:textId="77777777" w:rsidR="00187A95" w:rsidRDefault="00B12307">
      <w:pPr>
        <w:rPr>
          <w:rFonts w:ascii="宋体" w:eastAsia="宋体" w:hAnsi="宋体"/>
          <w:lang w:val="en-GB"/>
        </w:rPr>
      </w:pPr>
      <w:r>
        <w:rPr>
          <w:rFonts w:ascii="宋体" w:eastAsia="宋体" w:hAnsi="宋体" w:hint="eastAsia"/>
          <w:lang w:val="en-GB"/>
        </w:rPr>
        <w:t xml:space="preserve">   被许可方应适用LINE提供及认可的</w:t>
      </w:r>
      <w:proofErr w:type="gramStart"/>
      <w:r>
        <w:rPr>
          <w:rFonts w:ascii="宋体" w:eastAsia="宋体" w:hAnsi="宋体" w:hint="eastAsia"/>
          <w:lang w:val="en-GB"/>
        </w:rPr>
        <w:t>网上审批</w:t>
      </w:r>
      <w:proofErr w:type="gramEnd"/>
      <w:r>
        <w:rPr>
          <w:rFonts w:ascii="宋体" w:eastAsia="宋体" w:hAnsi="宋体" w:hint="eastAsia"/>
          <w:lang w:val="en-GB"/>
        </w:rPr>
        <w:t>系统及英文指引。LINE有权</w:t>
      </w:r>
      <w:del w:id="174" w:author="胡" w:date="2018-01-25T22:30:00Z">
        <w:r>
          <w:rPr>
            <w:rFonts w:ascii="宋体" w:eastAsia="宋体" w:hAnsi="宋体" w:hint="eastAsia"/>
            <w:lang w:val="en-GB"/>
          </w:rPr>
          <w:delText>自行绝对</w:delText>
        </w:r>
      </w:del>
      <w:r>
        <w:rPr>
          <w:rFonts w:ascii="宋体" w:eastAsia="宋体" w:hAnsi="宋体" w:hint="eastAsia"/>
          <w:lang w:val="en-GB"/>
        </w:rPr>
        <w:t>不时对该系统进行变更</w:t>
      </w:r>
      <w:ins w:id="175" w:author="胡" w:date="2018-01-25T22:30:00Z">
        <w:r>
          <w:rPr>
            <w:rFonts w:ascii="宋体" w:eastAsia="宋体" w:hAnsi="宋体" w:hint="eastAsia"/>
            <w:lang w:val="en-GB"/>
          </w:rPr>
          <w:t>，但该等</w:t>
        </w:r>
      </w:ins>
      <w:ins w:id="176" w:author="胡" w:date="2018-01-25T22:31:00Z">
        <w:r>
          <w:rPr>
            <w:rFonts w:ascii="宋体" w:eastAsia="宋体" w:hAnsi="宋体" w:hint="eastAsia"/>
            <w:lang w:val="en-GB"/>
          </w:rPr>
          <w:t>变更需提前</w:t>
        </w:r>
        <w:r>
          <w:rPr>
            <w:rFonts w:ascii="宋体" w:eastAsia="宋体" w:hAnsi="宋体" w:hint="eastAsia"/>
          </w:rPr>
          <w:t>5个营业日书面通知被许可人，若未通知，给被许可人造成损失由许可人承担</w:t>
        </w:r>
      </w:ins>
      <w:r>
        <w:rPr>
          <w:rFonts w:ascii="宋体" w:eastAsia="宋体" w:hAnsi="宋体" w:hint="eastAsia"/>
          <w:lang w:val="en-GB"/>
        </w:rPr>
        <w:t>。</w:t>
      </w:r>
    </w:p>
    <w:p w14:paraId="10BB906A" w14:textId="77777777" w:rsidR="00187A95" w:rsidRDefault="00187A95">
      <w:pPr>
        <w:rPr>
          <w:rFonts w:ascii="宋体" w:eastAsia="宋体" w:hAnsi="宋体"/>
          <w:lang w:val="en-GB"/>
        </w:rPr>
      </w:pPr>
    </w:p>
    <w:p w14:paraId="069FFB44" w14:textId="77777777" w:rsidR="00187A95" w:rsidRDefault="00B12307">
      <w:pPr>
        <w:pStyle w:val="ac"/>
        <w:numPr>
          <w:ilvl w:val="0"/>
          <w:numId w:val="29"/>
        </w:numPr>
        <w:ind w:firstLineChars="0"/>
        <w:rPr>
          <w:rFonts w:ascii="宋体" w:eastAsia="宋体" w:hAnsi="宋体"/>
          <w:lang w:val="en-GB"/>
        </w:rPr>
      </w:pPr>
      <w:r>
        <w:rPr>
          <w:rFonts w:ascii="宋体" w:eastAsia="宋体" w:hAnsi="宋体" w:hint="eastAsia"/>
          <w:lang w:val="en-GB"/>
        </w:rPr>
        <w:t>其他应遵守的条款</w:t>
      </w:r>
    </w:p>
    <w:p w14:paraId="4277217E" w14:textId="77777777" w:rsidR="00187A95" w:rsidRDefault="00B12307">
      <w:pPr>
        <w:pStyle w:val="ac"/>
        <w:numPr>
          <w:ilvl w:val="0"/>
          <w:numId w:val="31"/>
        </w:numPr>
        <w:ind w:firstLineChars="0"/>
        <w:rPr>
          <w:rFonts w:ascii="宋体" w:eastAsia="宋体" w:hAnsi="宋体"/>
          <w:lang w:val="en-GB"/>
        </w:rPr>
      </w:pPr>
      <w:r>
        <w:rPr>
          <w:rFonts w:ascii="宋体" w:eastAsia="宋体" w:hAnsi="宋体" w:hint="eastAsia"/>
          <w:lang w:val="en-GB"/>
        </w:rPr>
        <w:t>许可产品及</w:t>
      </w:r>
      <w:r>
        <w:rPr>
          <w:rFonts w:ascii="宋体" w:eastAsia="宋体" w:hAnsi="宋体"/>
          <w:lang w:val="en-GB"/>
        </w:rPr>
        <w:t>促销材料</w:t>
      </w:r>
      <w:r>
        <w:rPr>
          <w:rFonts w:ascii="宋体" w:eastAsia="宋体" w:hAnsi="宋体" w:hint="eastAsia"/>
          <w:lang w:val="en-GB"/>
        </w:rPr>
        <w:t>的所有设计均应符合向被许可方提供的样式指引。</w:t>
      </w:r>
    </w:p>
    <w:p w14:paraId="6F4CA4AE" w14:textId="77777777" w:rsidR="00187A95" w:rsidRDefault="00B12307">
      <w:pPr>
        <w:pStyle w:val="ac"/>
        <w:numPr>
          <w:ilvl w:val="0"/>
          <w:numId w:val="31"/>
        </w:numPr>
        <w:ind w:firstLineChars="0"/>
        <w:rPr>
          <w:rFonts w:ascii="宋体" w:eastAsia="宋体" w:hAnsi="宋体"/>
          <w:lang w:val="en-GB"/>
        </w:rPr>
      </w:pPr>
      <w:r>
        <w:rPr>
          <w:rFonts w:ascii="宋体" w:eastAsia="宋体" w:hAnsi="宋体" w:hint="eastAsia"/>
          <w:lang w:val="en-GB"/>
        </w:rPr>
        <w:t>LINE应在收到被许可人的申请后的七（7）</w:t>
      </w:r>
      <w:proofErr w:type="gramStart"/>
      <w:r>
        <w:rPr>
          <w:rFonts w:ascii="宋体" w:eastAsia="宋体" w:hAnsi="宋体" w:hint="eastAsia"/>
          <w:lang w:val="en-GB"/>
        </w:rPr>
        <w:t>个</w:t>
      </w:r>
      <w:proofErr w:type="gramEnd"/>
      <w:r>
        <w:rPr>
          <w:rFonts w:ascii="宋体" w:eastAsia="宋体" w:hAnsi="宋体" w:hint="eastAsia"/>
          <w:lang w:val="en-GB"/>
        </w:rPr>
        <w:t>营业日内回复批准与否。若LINE未在七（7）</w:t>
      </w:r>
      <w:proofErr w:type="gramStart"/>
      <w:r>
        <w:rPr>
          <w:rFonts w:ascii="宋体" w:eastAsia="宋体" w:hAnsi="宋体" w:hint="eastAsia"/>
          <w:lang w:val="en-GB"/>
        </w:rPr>
        <w:t>个</w:t>
      </w:r>
      <w:proofErr w:type="gramEnd"/>
      <w:r>
        <w:rPr>
          <w:rFonts w:ascii="宋体" w:eastAsia="宋体" w:hAnsi="宋体" w:hint="eastAsia"/>
          <w:lang w:val="en-GB"/>
        </w:rPr>
        <w:t>营业日内明示回复批准许可产品和/或</w:t>
      </w:r>
      <w:r>
        <w:rPr>
          <w:rFonts w:ascii="宋体" w:eastAsia="宋体" w:hAnsi="宋体"/>
          <w:lang w:val="en-GB"/>
        </w:rPr>
        <w:t>促销材料</w:t>
      </w:r>
      <w:r>
        <w:rPr>
          <w:rFonts w:ascii="宋体" w:eastAsia="宋体" w:hAnsi="宋体" w:hint="eastAsia"/>
          <w:lang w:val="en-GB"/>
        </w:rPr>
        <w:t>任何部分，应视为许可产品及</w:t>
      </w:r>
      <w:r>
        <w:rPr>
          <w:rFonts w:ascii="宋体" w:eastAsia="宋体" w:hAnsi="宋体"/>
          <w:lang w:val="en-GB"/>
        </w:rPr>
        <w:t>促销材料</w:t>
      </w:r>
      <w:del w:id="177" w:author="胡" w:date="2018-01-25T22:31:00Z">
        <w:r>
          <w:rPr>
            <w:rFonts w:ascii="宋体" w:eastAsia="宋体" w:hAnsi="宋体" w:hint="eastAsia"/>
            <w:lang w:val="en-GB"/>
          </w:rPr>
          <w:delText>未</w:delText>
        </w:r>
      </w:del>
      <w:r>
        <w:rPr>
          <w:rFonts w:ascii="宋体" w:eastAsia="宋体" w:hAnsi="宋体" w:hint="eastAsia"/>
          <w:lang w:val="en-GB"/>
        </w:rPr>
        <w:t>获批准。</w:t>
      </w:r>
    </w:p>
    <w:p w14:paraId="6A56931B" w14:textId="77777777" w:rsidR="00187A95" w:rsidRDefault="00B12307">
      <w:pPr>
        <w:pStyle w:val="ac"/>
        <w:numPr>
          <w:ilvl w:val="0"/>
          <w:numId w:val="31"/>
        </w:numPr>
        <w:ind w:firstLineChars="0"/>
        <w:rPr>
          <w:del w:id="178" w:author="胡" w:date="2018-01-25T22:32:00Z"/>
          <w:rFonts w:ascii="宋体" w:eastAsia="宋体" w:hAnsi="宋体"/>
          <w:lang w:val="en-GB"/>
        </w:rPr>
      </w:pPr>
      <w:del w:id="179" w:author="胡" w:date="2018-01-25T22:32:00Z">
        <w:r>
          <w:rPr>
            <w:rFonts w:ascii="宋体" w:eastAsia="宋体" w:hAnsi="宋体" w:hint="eastAsia"/>
            <w:lang w:val="en-GB"/>
          </w:rPr>
          <w:delText>任何未获批准的许可产品或</w:delText>
        </w:r>
        <w:r>
          <w:rPr>
            <w:rFonts w:ascii="宋体" w:eastAsia="宋体" w:hAnsi="宋体"/>
            <w:lang w:val="en-GB"/>
          </w:rPr>
          <w:delText>促销材料</w:delText>
        </w:r>
        <w:r>
          <w:rPr>
            <w:rFonts w:ascii="宋体" w:eastAsia="宋体" w:hAnsi="宋体" w:hint="eastAsia"/>
            <w:lang w:val="en-GB"/>
          </w:rPr>
          <w:delText>应视为未被许可，且不得进行分销或销售。被许可方应将该等产品销毁并向LINE提交符合充分的销毁证据。</w:delText>
        </w:r>
      </w:del>
    </w:p>
    <w:p w14:paraId="1656623B" w14:textId="77777777" w:rsidR="00187A95" w:rsidRDefault="00B12307">
      <w:pPr>
        <w:pStyle w:val="ac"/>
        <w:numPr>
          <w:ilvl w:val="0"/>
          <w:numId w:val="31"/>
        </w:numPr>
        <w:ind w:firstLineChars="0"/>
        <w:rPr>
          <w:rFonts w:ascii="宋体" w:eastAsia="宋体" w:hAnsi="宋体"/>
          <w:lang w:val="en-GB"/>
        </w:rPr>
      </w:pPr>
      <w:r>
        <w:rPr>
          <w:rFonts w:ascii="宋体" w:eastAsia="宋体" w:hAnsi="宋体" w:hint="eastAsia"/>
          <w:lang w:val="en-GB"/>
        </w:rPr>
        <w:t>被许可方应在第一批许可产品的产量中，每个单品提交三（3</w:t>
      </w:r>
      <w:r>
        <w:rPr>
          <w:rFonts w:ascii="宋体" w:eastAsia="宋体" w:hAnsi="宋体"/>
          <w:lang w:val="en-GB"/>
        </w:rPr>
        <w:t>）</w:t>
      </w:r>
      <w:proofErr w:type="gramStart"/>
      <w:r>
        <w:rPr>
          <w:rFonts w:ascii="宋体" w:eastAsia="宋体" w:hAnsi="宋体" w:hint="eastAsia"/>
          <w:lang w:val="en-GB"/>
        </w:rPr>
        <w:t>个</w:t>
      </w:r>
      <w:proofErr w:type="gramEnd"/>
      <w:r>
        <w:rPr>
          <w:rFonts w:ascii="宋体" w:eastAsia="宋体" w:hAnsi="宋体" w:hint="eastAsia"/>
          <w:lang w:val="en-GB"/>
        </w:rPr>
        <w:t>样品</w:t>
      </w:r>
      <w:ins w:id="180" w:author="胡" w:date="2018-01-25T22:32:00Z">
        <w:r>
          <w:rPr>
            <w:rFonts w:ascii="宋体" w:eastAsia="宋体" w:hAnsi="宋体" w:hint="eastAsia"/>
            <w:lang w:val="en-GB"/>
          </w:rPr>
          <w:t>。</w:t>
        </w:r>
      </w:ins>
      <w:del w:id="181" w:author="胡" w:date="2018-01-25T22:32:00Z">
        <w:r>
          <w:rPr>
            <w:rFonts w:ascii="宋体" w:eastAsia="宋体" w:hAnsi="宋体" w:hint="eastAsia"/>
            <w:lang w:val="en-GB"/>
          </w:rPr>
          <w:delText>。为依照本协议进行合格检测，LINE可以合理要求提供额外的样品，费用由被许可方独自承担。</w:delText>
        </w:r>
      </w:del>
    </w:p>
    <w:p w14:paraId="0B0328BC" w14:textId="77777777" w:rsidR="00187A95" w:rsidRDefault="00B12307">
      <w:pPr>
        <w:pStyle w:val="ac"/>
        <w:numPr>
          <w:ilvl w:val="0"/>
          <w:numId w:val="31"/>
        </w:numPr>
        <w:ind w:firstLineChars="0"/>
        <w:rPr>
          <w:rFonts w:ascii="宋体" w:eastAsia="宋体" w:hAnsi="宋体"/>
          <w:lang w:val="en-GB"/>
        </w:rPr>
      </w:pPr>
      <w:r>
        <w:rPr>
          <w:rFonts w:ascii="宋体" w:eastAsia="宋体" w:hAnsi="宋体" w:hint="eastAsia"/>
          <w:lang w:val="en-GB"/>
        </w:rPr>
        <w:t>许可产品或</w:t>
      </w:r>
      <w:r>
        <w:rPr>
          <w:rFonts w:ascii="宋体" w:eastAsia="宋体" w:hAnsi="宋体"/>
          <w:lang w:val="en-GB"/>
        </w:rPr>
        <w:t>促销材料</w:t>
      </w:r>
      <w:r>
        <w:rPr>
          <w:rFonts w:ascii="宋体" w:eastAsia="宋体" w:hAnsi="宋体" w:hint="eastAsia"/>
          <w:lang w:val="en-GB"/>
        </w:rPr>
        <w:t>的任何更改，包括但不限于改变材料、颜色、设计或版权声明及LINE标志的大小，属于本协议第2.3节所列的更改，均需重新获得批准。</w:t>
      </w:r>
    </w:p>
    <w:p w14:paraId="133E69B9" w14:textId="77777777" w:rsidR="00187A95" w:rsidRDefault="00B12307">
      <w:pPr>
        <w:pStyle w:val="ac"/>
        <w:numPr>
          <w:ilvl w:val="0"/>
          <w:numId w:val="31"/>
        </w:numPr>
        <w:ind w:firstLineChars="0"/>
        <w:rPr>
          <w:rFonts w:ascii="宋体" w:eastAsia="宋体" w:hAnsi="宋体"/>
          <w:lang w:val="en-GB"/>
        </w:rPr>
      </w:pPr>
      <w:r>
        <w:rPr>
          <w:rFonts w:ascii="宋体" w:eastAsia="宋体" w:hAnsi="宋体" w:hint="eastAsia"/>
          <w:lang w:val="en-GB"/>
        </w:rPr>
        <w:t>批准使用特殊产品设计的许可产品或</w:t>
      </w:r>
      <w:r>
        <w:rPr>
          <w:rFonts w:ascii="宋体" w:eastAsia="宋体" w:hAnsi="宋体"/>
          <w:lang w:val="en-GB"/>
        </w:rPr>
        <w:t>促销材料</w:t>
      </w:r>
      <w:r>
        <w:rPr>
          <w:rFonts w:ascii="宋体" w:eastAsia="宋体" w:hAnsi="宋体" w:hint="eastAsia"/>
          <w:lang w:val="en-GB"/>
        </w:rPr>
        <w:t>并不意味着批准在不同许可产品或促销材料上使用该等产品设计，且使用许可产品或促销材料上原先已获得批准的产品设计并不意味着无需经过批准即可用于不同的许可产品或促销材料。</w:t>
      </w:r>
    </w:p>
    <w:p w14:paraId="5C6AA53D" w14:textId="77777777" w:rsidR="00187A95" w:rsidRDefault="00B12307">
      <w:pPr>
        <w:pStyle w:val="ac"/>
        <w:numPr>
          <w:ilvl w:val="0"/>
          <w:numId w:val="31"/>
        </w:numPr>
        <w:ind w:firstLineChars="0"/>
        <w:rPr>
          <w:rFonts w:ascii="宋体" w:eastAsia="宋体" w:hAnsi="宋体"/>
          <w:lang w:val="en-GB"/>
        </w:rPr>
      </w:pPr>
      <w:r>
        <w:rPr>
          <w:rFonts w:ascii="宋体" w:eastAsia="宋体" w:hAnsi="宋体" w:hint="eastAsia"/>
          <w:lang w:val="en-GB"/>
        </w:rPr>
        <w:t>如LINE在此已向被许可方提供了提交批准的格式，被许可方应使用提供的格式提交。</w:t>
      </w:r>
    </w:p>
    <w:p w14:paraId="0251F67F" w14:textId="77777777" w:rsidR="00187A95" w:rsidRDefault="00B12307">
      <w:pPr>
        <w:pStyle w:val="ac"/>
        <w:numPr>
          <w:ilvl w:val="0"/>
          <w:numId w:val="31"/>
        </w:numPr>
        <w:ind w:firstLineChars="0"/>
        <w:rPr>
          <w:rFonts w:ascii="宋体" w:eastAsia="宋体" w:hAnsi="宋体"/>
          <w:lang w:val="en-GB"/>
        </w:rPr>
      </w:pPr>
      <w:r>
        <w:rPr>
          <w:rFonts w:ascii="宋体" w:eastAsia="宋体" w:hAnsi="宋体" w:hint="eastAsia"/>
          <w:lang w:val="en-GB"/>
        </w:rPr>
        <w:lastRenderedPageBreak/>
        <w:t>被许可方在此明确承诺、声明并保证，除此处所列条款外，还将遵守以下约定：</w:t>
      </w:r>
    </w:p>
    <w:p w14:paraId="1D6A17BE" w14:textId="77777777" w:rsidR="00187A95" w:rsidRDefault="00B12307">
      <w:pPr>
        <w:pStyle w:val="ac"/>
        <w:ind w:left="960" w:firstLineChars="0" w:firstLine="0"/>
        <w:rPr>
          <w:rFonts w:ascii="宋体" w:eastAsia="宋体" w:hAnsi="宋体"/>
          <w:lang w:val="en-GB"/>
        </w:rPr>
      </w:pPr>
      <w:r>
        <w:rPr>
          <w:rFonts w:ascii="宋体" w:eastAsia="宋体" w:hAnsi="宋体" w:hint="eastAsia"/>
          <w:lang w:val="en-GB"/>
        </w:rPr>
        <w:t>被许可方有义务确保</w:t>
      </w:r>
      <w:r>
        <w:rPr>
          <w:rFonts w:ascii="宋体" w:eastAsia="宋体" w:hAnsi="宋体"/>
          <w:lang w:val="en-GB"/>
        </w:rPr>
        <w:t>生产</w:t>
      </w:r>
      <w:r>
        <w:rPr>
          <w:rFonts w:ascii="宋体" w:eastAsia="宋体" w:hAnsi="宋体" w:hint="eastAsia"/>
          <w:lang w:val="en-GB"/>
        </w:rPr>
        <w:t>、分销及销售的每一个或每个单品的许可产品均应附有从LINE处购买的授权的、官方的全息标签。在协议期内，LINE认为有必要的情况下，有权</w:t>
      </w:r>
      <w:proofErr w:type="gramStart"/>
      <w:r>
        <w:rPr>
          <w:rFonts w:ascii="宋体" w:eastAsia="宋体" w:hAnsi="宋体" w:hint="eastAsia"/>
          <w:lang w:val="en-GB"/>
        </w:rPr>
        <w:t>自行不</w:t>
      </w:r>
      <w:proofErr w:type="gramEnd"/>
      <w:r>
        <w:rPr>
          <w:rFonts w:ascii="宋体" w:eastAsia="宋体" w:hAnsi="宋体" w:hint="eastAsia"/>
          <w:lang w:val="en-GB"/>
        </w:rPr>
        <w:t>定期更改该全息标签。全息标签的批准程序应按以下流程执行：</w:t>
      </w:r>
    </w:p>
    <w:p w14:paraId="0A1D90F2" w14:textId="77777777" w:rsidR="00187A95" w:rsidRDefault="00B12307">
      <w:pPr>
        <w:pStyle w:val="ac"/>
        <w:numPr>
          <w:ilvl w:val="0"/>
          <w:numId w:val="32"/>
        </w:numPr>
        <w:ind w:firstLineChars="0"/>
        <w:rPr>
          <w:rFonts w:ascii="宋体" w:eastAsia="宋体" w:hAnsi="宋体"/>
          <w:lang w:val="en-GB"/>
        </w:rPr>
      </w:pPr>
      <w:r>
        <w:rPr>
          <w:rFonts w:ascii="宋体" w:eastAsia="宋体" w:hAnsi="宋体" w:hint="eastAsia"/>
          <w:lang w:val="en-GB"/>
        </w:rPr>
        <w:t>在依照上述程序取得LINE的批准后，如被许可方准备进入生产流程，被许可方应向LINE提交采购全息标签完整的订购单，提出依照已向LINE提交的生产计划所确定的采购数量，并包括每一种拟生产的许可产品的项目数，以及他们的主要用途（产品描述）；</w:t>
      </w:r>
    </w:p>
    <w:p w14:paraId="2B4E51E2" w14:textId="77777777" w:rsidR="00187A95" w:rsidRDefault="00B12307">
      <w:pPr>
        <w:pStyle w:val="ac"/>
        <w:numPr>
          <w:ilvl w:val="0"/>
          <w:numId w:val="32"/>
        </w:numPr>
        <w:ind w:firstLineChars="0"/>
        <w:rPr>
          <w:rFonts w:ascii="宋体" w:eastAsia="宋体" w:hAnsi="宋体"/>
          <w:lang w:val="en-GB"/>
        </w:rPr>
      </w:pPr>
      <w:r>
        <w:rPr>
          <w:rFonts w:ascii="宋体" w:eastAsia="宋体" w:hAnsi="宋体" w:hint="eastAsia"/>
          <w:lang w:val="en-GB"/>
        </w:rPr>
        <w:t>被许可方有义务在本协议项目所生产的每个许可产品上加贴全息标签。</w:t>
      </w:r>
      <w:del w:id="182" w:author="胡" w:date="2018-01-25T22:34:00Z">
        <w:r>
          <w:rPr>
            <w:rFonts w:ascii="宋体" w:eastAsia="宋体" w:hAnsi="宋体" w:hint="eastAsia"/>
            <w:lang w:val="en-GB"/>
          </w:rPr>
          <w:delText>尽管已取得一般条款及约定第2.3节约定的对许可产品的批准，但如任一许可产品之后被认定为未获批准，任何对许可产品的分销将视为是被许可方的违约。为避免歧义，如任何许可产品未加贴全息标签，该产品将视为未获批准，对该产品的生产、分销或销售将被视为是被许可方的违约</w:delText>
        </w:r>
      </w:del>
      <w:r>
        <w:rPr>
          <w:rFonts w:ascii="宋体" w:eastAsia="宋体" w:hAnsi="宋体" w:hint="eastAsia"/>
          <w:lang w:val="en-GB"/>
        </w:rPr>
        <w:t>；</w:t>
      </w:r>
    </w:p>
    <w:p w14:paraId="76A806E4" w14:textId="77777777" w:rsidR="00187A95" w:rsidRDefault="00B12307">
      <w:pPr>
        <w:pStyle w:val="ac"/>
        <w:numPr>
          <w:ilvl w:val="0"/>
          <w:numId w:val="32"/>
        </w:numPr>
        <w:ind w:firstLineChars="0"/>
        <w:rPr>
          <w:rFonts w:ascii="宋体" w:eastAsia="宋体" w:hAnsi="宋体"/>
          <w:lang w:val="en-GB"/>
        </w:rPr>
      </w:pPr>
      <w:r>
        <w:rPr>
          <w:rFonts w:ascii="宋体" w:eastAsia="宋体" w:hAnsi="宋体" w:hint="eastAsia"/>
          <w:lang w:val="en-GB"/>
        </w:rPr>
        <w:t>被许可方应在收到全息标签时支付标签费及运输费。</w:t>
      </w:r>
    </w:p>
    <w:p w14:paraId="271D5716" w14:textId="77777777" w:rsidR="00187A95" w:rsidRDefault="00187A95">
      <w:pPr>
        <w:rPr>
          <w:rFonts w:ascii="宋体" w:eastAsia="宋体" w:hAnsi="宋体"/>
          <w:lang w:val="en-GB"/>
        </w:rPr>
      </w:pPr>
    </w:p>
    <w:p w14:paraId="2BA29D04" w14:textId="77777777" w:rsidR="00187A95" w:rsidRDefault="00187A95">
      <w:pPr>
        <w:rPr>
          <w:rFonts w:ascii="宋体" w:eastAsia="宋体" w:hAnsi="宋体"/>
          <w:lang w:val="en-GB"/>
        </w:rPr>
      </w:pPr>
    </w:p>
    <w:p w14:paraId="186E7ADF" w14:textId="77777777" w:rsidR="00187A95" w:rsidRDefault="00187A95">
      <w:pPr>
        <w:rPr>
          <w:rFonts w:ascii="宋体" w:eastAsia="宋体" w:hAnsi="宋体"/>
          <w:lang w:val="en-GB"/>
        </w:rPr>
      </w:pPr>
    </w:p>
    <w:p w14:paraId="616C7D60" w14:textId="77777777" w:rsidR="00187A95" w:rsidRDefault="00187A95">
      <w:pPr>
        <w:rPr>
          <w:rFonts w:ascii="宋体" w:eastAsia="宋体" w:hAnsi="宋体"/>
          <w:lang w:val="en-GB"/>
        </w:rPr>
      </w:pPr>
    </w:p>
    <w:p w14:paraId="1A12A6D7" w14:textId="77777777" w:rsidR="00187A95" w:rsidRDefault="00187A95">
      <w:pPr>
        <w:rPr>
          <w:rFonts w:ascii="宋体" w:eastAsia="宋体" w:hAnsi="宋体"/>
          <w:lang w:val="en-GB"/>
        </w:rPr>
      </w:pPr>
    </w:p>
    <w:p w14:paraId="58974D36" w14:textId="77777777" w:rsidR="00187A95" w:rsidRDefault="00187A95">
      <w:pPr>
        <w:rPr>
          <w:rFonts w:ascii="宋体" w:eastAsia="宋体" w:hAnsi="宋体"/>
          <w:lang w:val="en-GB"/>
        </w:rPr>
      </w:pPr>
    </w:p>
    <w:p w14:paraId="3F79F8EB" w14:textId="77777777" w:rsidR="00187A95" w:rsidRDefault="00B12307">
      <w:pPr>
        <w:widowControl/>
        <w:jc w:val="left"/>
        <w:rPr>
          <w:rFonts w:ascii="宋体" w:eastAsia="宋体" w:hAnsi="宋体"/>
          <w:lang w:val="en-GB"/>
        </w:rPr>
      </w:pPr>
      <w:r>
        <w:rPr>
          <w:rFonts w:ascii="宋体" w:eastAsia="宋体" w:hAnsi="宋体"/>
          <w:lang w:val="en-GB"/>
        </w:rPr>
        <w:br w:type="page"/>
      </w:r>
    </w:p>
    <w:p w14:paraId="454F2337" w14:textId="77777777" w:rsidR="00187A95" w:rsidRDefault="00B12307">
      <w:pPr>
        <w:jc w:val="center"/>
        <w:rPr>
          <w:rFonts w:ascii="宋体" w:eastAsia="宋体" w:hAnsi="宋体"/>
          <w:b/>
          <w:sz w:val="21"/>
          <w:szCs w:val="21"/>
          <w:u w:val="single"/>
          <w:lang w:val="en-GB"/>
        </w:rPr>
      </w:pPr>
      <w:r>
        <w:rPr>
          <w:rFonts w:ascii="宋体" w:eastAsia="宋体" w:hAnsi="宋体" w:hint="eastAsia"/>
          <w:b/>
          <w:sz w:val="21"/>
          <w:szCs w:val="21"/>
          <w:u w:val="single"/>
          <w:lang w:val="en-GB"/>
        </w:rPr>
        <w:lastRenderedPageBreak/>
        <w:t>附录B</w:t>
      </w:r>
    </w:p>
    <w:p w14:paraId="0806D8A4" w14:textId="77777777" w:rsidR="00187A95" w:rsidRDefault="00187A95">
      <w:pPr>
        <w:jc w:val="center"/>
        <w:rPr>
          <w:rFonts w:ascii="宋体" w:eastAsia="宋体" w:hAnsi="宋体"/>
          <w:lang w:val="en-GB"/>
        </w:rPr>
      </w:pPr>
    </w:p>
    <w:p w14:paraId="09B1AF06" w14:textId="77777777" w:rsidR="00187A95" w:rsidRDefault="00B12307">
      <w:pPr>
        <w:jc w:val="center"/>
        <w:rPr>
          <w:rFonts w:ascii="宋体" w:eastAsia="宋体" w:hAnsi="宋体"/>
          <w:b/>
          <w:lang w:val="en-GB"/>
        </w:rPr>
      </w:pPr>
      <w:r>
        <w:rPr>
          <w:rFonts w:ascii="宋体" w:eastAsia="宋体" w:hAnsi="宋体" w:hint="eastAsia"/>
          <w:b/>
          <w:lang w:val="en-GB"/>
        </w:rPr>
        <w:t>许可的LINE 的</w:t>
      </w:r>
      <w:r>
        <w:rPr>
          <w:rFonts w:ascii="宋体" w:eastAsia="宋体" w:hAnsi="宋体"/>
          <w:b/>
          <w:lang w:val="en-GB"/>
        </w:rPr>
        <w:t>卡通形象</w:t>
      </w:r>
      <w:r>
        <w:rPr>
          <w:rFonts w:ascii="宋体" w:eastAsia="宋体" w:hAnsi="宋体" w:hint="eastAsia"/>
          <w:b/>
          <w:lang w:val="en-GB"/>
        </w:rPr>
        <w:t>清单</w:t>
      </w:r>
    </w:p>
    <w:p w14:paraId="00942970" w14:textId="77777777" w:rsidR="00187A95" w:rsidRDefault="00187A95">
      <w:pPr>
        <w:jc w:val="center"/>
        <w:rPr>
          <w:rFonts w:ascii="宋体" w:eastAsia="宋体" w:hAnsi="宋体"/>
          <w:lang w:val="en-GB"/>
        </w:rPr>
      </w:pPr>
    </w:p>
    <w:p w14:paraId="4F066043" w14:textId="77777777" w:rsidR="00187A95" w:rsidRDefault="00B12307">
      <w:pPr>
        <w:rPr>
          <w:rFonts w:ascii="宋体" w:eastAsia="宋体" w:hAnsi="宋体"/>
          <w:lang w:val="en-GB"/>
        </w:rPr>
      </w:pPr>
      <w:r>
        <w:rPr>
          <w:rFonts w:ascii="宋体" w:eastAsia="宋体" w:hAnsi="宋体" w:hint="eastAsia"/>
          <w:lang w:val="en-GB"/>
        </w:rPr>
        <w:t xml:space="preserve">    LINE的</w:t>
      </w:r>
      <w:r>
        <w:rPr>
          <w:rFonts w:ascii="宋体" w:eastAsia="宋体" w:hAnsi="宋体"/>
          <w:lang w:val="en-GB"/>
        </w:rPr>
        <w:t>卡通形象</w:t>
      </w:r>
      <w:r>
        <w:rPr>
          <w:rFonts w:ascii="宋体" w:eastAsia="宋体" w:hAnsi="宋体" w:hint="eastAsia"/>
          <w:lang w:val="en-GB"/>
        </w:rPr>
        <w:t>由 “布朗熊”、“可妮兔”、“馒头人”、“詹姆士”、“莎莉”、“杰西卡”、“爱德华”、“蛙里奥”、“部长”、“丘可”,“胖友” 组成，具体如下。进为进一步明确，仅LINE</w:t>
      </w:r>
      <w:r>
        <w:rPr>
          <w:rFonts w:ascii="宋体" w:eastAsia="宋体" w:hAnsi="宋体"/>
          <w:lang w:val="en-GB"/>
        </w:rPr>
        <w:t>卡通形象</w:t>
      </w:r>
      <w:r>
        <w:rPr>
          <w:rFonts w:ascii="宋体" w:eastAsia="宋体" w:hAnsi="宋体" w:hint="eastAsia"/>
          <w:lang w:val="en-GB"/>
        </w:rPr>
        <w:t>的肖像以及如下许可商标为本协议许可的客体，不包括</w:t>
      </w:r>
      <w:r>
        <w:rPr>
          <w:rFonts w:ascii="宋体" w:eastAsia="宋体" w:hAnsi="宋体"/>
          <w:lang w:val="en-GB"/>
        </w:rPr>
        <w:t>卡通形象</w:t>
      </w:r>
      <w:r>
        <w:rPr>
          <w:rFonts w:ascii="宋体" w:eastAsia="宋体" w:hAnsi="宋体" w:hint="eastAsia"/>
          <w:lang w:val="en-GB"/>
        </w:rPr>
        <w:t>的姓名。</w:t>
      </w:r>
    </w:p>
    <w:p w14:paraId="42A7DB7C" w14:textId="77777777" w:rsidR="00187A95" w:rsidRDefault="00187A95">
      <w:pPr>
        <w:rPr>
          <w:rFonts w:ascii="宋体" w:eastAsia="宋体" w:hAnsi="宋体"/>
          <w:lang w:val="en-GB"/>
        </w:rPr>
      </w:pPr>
    </w:p>
    <w:tbl>
      <w:tblPr>
        <w:tblW w:w="6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996"/>
        <w:gridCol w:w="4252"/>
      </w:tblGrid>
      <w:tr w:rsidR="00187A95" w14:paraId="7DFB8D08" w14:textId="77777777">
        <w:trPr>
          <w:jc w:val="center"/>
        </w:trPr>
        <w:tc>
          <w:tcPr>
            <w:tcW w:w="675" w:type="dxa"/>
            <w:tcBorders>
              <w:top w:val="single" w:sz="4" w:space="0" w:color="auto"/>
              <w:left w:val="single" w:sz="4" w:space="0" w:color="auto"/>
              <w:bottom w:val="single" w:sz="4" w:space="0" w:color="auto"/>
              <w:right w:val="single" w:sz="4" w:space="0" w:color="auto"/>
            </w:tcBorders>
            <w:shd w:val="clear" w:color="auto" w:fill="D9D9D9"/>
            <w:vAlign w:val="center"/>
          </w:tcPr>
          <w:p w14:paraId="3C9BEDA1" w14:textId="77777777" w:rsidR="00187A95" w:rsidRDefault="00187A95">
            <w:pPr>
              <w:wordWrap w:val="0"/>
              <w:spacing w:line="400" w:lineRule="atLeast"/>
              <w:rPr>
                <w:rFonts w:ascii="宋体" w:eastAsia="宋体" w:hAnsi="宋体"/>
                <w:b/>
              </w:rPr>
            </w:pPr>
          </w:p>
        </w:tc>
        <w:tc>
          <w:tcPr>
            <w:tcW w:w="1996" w:type="dxa"/>
            <w:tcBorders>
              <w:top w:val="single" w:sz="4" w:space="0" w:color="auto"/>
              <w:left w:val="single" w:sz="4" w:space="0" w:color="auto"/>
              <w:bottom w:val="single" w:sz="4" w:space="0" w:color="auto"/>
              <w:right w:val="single" w:sz="4" w:space="0" w:color="auto"/>
            </w:tcBorders>
            <w:shd w:val="clear" w:color="auto" w:fill="D9D9D9"/>
            <w:vAlign w:val="center"/>
          </w:tcPr>
          <w:p w14:paraId="44F7FB33" w14:textId="77777777" w:rsidR="00187A95" w:rsidRDefault="00B12307">
            <w:pPr>
              <w:wordWrap w:val="0"/>
              <w:spacing w:line="400" w:lineRule="atLeast"/>
              <w:rPr>
                <w:rFonts w:ascii="宋体" w:eastAsia="宋体" w:hAnsi="宋体"/>
                <w:b/>
              </w:rPr>
            </w:pPr>
            <w:r>
              <w:rPr>
                <w:rFonts w:ascii="宋体" w:eastAsia="宋体" w:hAnsi="宋体" w:hint="eastAsia"/>
                <w:b/>
              </w:rPr>
              <w:t>姓名</w:t>
            </w: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14:paraId="786CB8D4" w14:textId="77777777" w:rsidR="00187A95" w:rsidRDefault="00B12307">
            <w:pPr>
              <w:wordWrap w:val="0"/>
              <w:spacing w:line="400" w:lineRule="atLeast"/>
              <w:rPr>
                <w:rFonts w:ascii="宋体" w:eastAsia="宋体" w:hAnsi="宋体"/>
                <w:b/>
              </w:rPr>
            </w:pPr>
            <w:r>
              <w:rPr>
                <w:rFonts w:ascii="宋体" w:eastAsia="宋体" w:hAnsi="宋体" w:hint="eastAsia"/>
                <w:b/>
              </w:rPr>
              <w:t>肖像</w:t>
            </w:r>
          </w:p>
        </w:tc>
      </w:tr>
      <w:tr w:rsidR="00187A95" w14:paraId="13DE33CF"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365E5B07" w14:textId="77777777" w:rsidR="00187A95" w:rsidRDefault="00B12307">
            <w:pPr>
              <w:wordWrap w:val="0"/>
              <w:spacing w:line="400" w:lineRule="atLeast"/>
              <w:rPr>
                <w:rFonts w:ascii="宋体" w:eastAsia="宋体" w:hAnsi="宋体"/>
              </w:rPr>
            </w:pPr>
            <w:r>
              <w:rPr>
                <w:rFonts w:ascii="宋体" w:eastAsia="宋体" w:hAnsi="宋体"/>
              </w:rPr>
              <w:t>1</w:t>
            </w:r>
          </w:p>
        </w:tc>
        <w:tc>
          <w:tcPr>
            <w:tcW w:w="1996" w:type="dxa"/>
            <w:tcBorders>
              <w:top w:val="single" w:sz="4" w:space="0" w:color="auto"/>
              <w:left w:val="single" w:sz="4" w:space="0" w:color="auto"/>
              <w:bottom w:val="single" w:sz="4" w:space="0" w:color="auto"/>
              <w:right w:val="single" w:sz="4" w:space="0" w:color="auto"/>
            </w:tcBorders>
            <w:vAlign w:val="center"/>
          </w:tcPr>
          <w:p w14:paraId="5CD6DD67" w14:textId="77777777" w:rsidR="00187A95" w:rsidRDefault="00B12307">
            <w:pPr>
              <w:spacing w:line="400" w:lineRule="atLeast"/>
              <w:jc w:val="center"/>
              <w:rPr>
                <w:rFonts w:ascii="宋体" w:eastAsia="宋体" w:hAnsi="宋体"/>
              </w:rPr>
            </w:pPr>
            <w:r>
              <w:rPr>
                <w:rFonts w:ascii="宋体" w:eastAsia="宋体" w:hAnsi="宋体" w:hint="eastAsia"/>
              </w:rPr>
              <w:t>布朗熊</w:t>
            </w:r>
          </w:p>
        </w:tc>
        <w:tc>
          <w:tcPr>
            <w:tcW w:w="4252" w:type="dxa"/>
            <w:tcBorders>
              <w:top w:val="single" w:sz="4" w:space="0" w:color="auto"/>
              <w:left w:val="single" w:sz="4" w:space="0" w:color="auto"/>
              <w:bottom w:val="single" w:sz="4" w:space="0" w:color="auto"/>
              <w:right w:val="single" w:sz="4" w:space="0" w:color="auto"/>
            </w:tcBorders>
            <w:vAlign w:val="center"/>
          </w:tcPr>
          <w:p w14:paraId="39F8ABA9"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659130" cy="1233170"/>
                  <wp:effectExtent l="0" t="0" r="127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59130" cy="1233170"/>
                          </a:xfrm>
                          <a:prstGeom prst="rect">
                            <a:avLst/>
                          </a:prstGeom>
                          <a:noFill/>
                          <a:ln>
                            <a:noFill/>
                          </a:ln>
                        </pic:spPr>
                      </pic:pic>
                    </a:graphicData>
                  </a:graphic>
                </wp:inline>
              </w:drawing>
            </w:r>
          </w:p>
        </w:tc>
      </w:tr>
      <w:tr w:rsidR="00187A95" w14:paraId="1E2A6D64"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4E7655A1" w14:textId="77777777" w:rsidR="00187A95" w:rsidRDefault="00B12307">
            <w:pPr>
              <w:wordWrap w:val="0"/>
              <w:spacing w:line="400" w:lineRule="atLeast"/>
              <w:rPr>
                <w:rFonts w:ascii="宋体" w:eastAsia="宋体" w:hAnsi="宋体"/>
              </w:rPr>
            </w:pPr>
            <w:r>
              <w:rPr>
                <w:rFonts w:ascii="宋体" w:eastAsia="宋体" w:hAnsi="宋体"/>
              </w:rPr>
              <w:t>2</w:t>
            </w:r>
          </w:p>
        </w:tc>
        <w:tc>
          <w:tcPr>
            <w:tcW w:w="1996" w:type="dxa"/>
            <w:tcBorders>
              <w:top w:val="single" w:sz="4" w:space="0" w:color="auto"/>
              <w:left w:val="single" w:sz="4" w:space="0" w:color="auto"/>
              <w:bottom w:val="single" w:sz="4" w:space="0" w:color="auto"/>
              <w:right w:val="single" w:sz="4" w:space="0" w:color="auto"/>
            </w:tcBorders>
            <w:vAlign w:val="center"/>
          </w:tcPr>
          <w:p w14:paraId="2CBFDBA1" w14:textId="77777777" w:rsidR="00187A95" w:rsidRDefault="00B12307">
            <w:pPr>
              <w:spacing w:line="400" w:lineRule="atLeast"/>
              <w:jc w:val="center"/>
              <w:rPr>
                <w:rFonts w:ascii="宋体" w:eastAsia="宋体" w:hAnsi="宋体"/>
              </w:rPr>
            </w:pPr>
            <w:proofErr w:type="gramStart"/>
            <w:r>
              <w:rPr>
                <w:rFonts w:ascii="宋体" w:eastAsia="宋体" w:hAnsi="宋体" w:hint="eastAsia"/>
              </w:rPr>
              <w:t>可妮兔</w:t>
            </w:r>
            <w:proofErr w:type="gramEnd"/>
          </w:p>
        </w:tc>
        <w:tc>
          <w:tcPr>
            <w:tcW w:w="4252" w:type="dxa"/>
            <w:tcBorders>
              <w:top w:val="single" w:sz="4" w:space="0" w:color="auto"/>
              <w:left w:val="single" w:sz="4" w:space="0" w:color="auto"/>
              <w:bottom w:val="single" w:sz="4" w:space="0" w:color="auto"/>
              <w:right w:val="single" w:sz="4" w:space="0" w:color="auto"/>
            </w:tcBorders>
            <w:vAlign w:val="center"/>
          </w:tcPr>
          <w:p w14:paraId="575976AB"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616585" cy="11480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6585" cy="1148080"/>
                          </a:xfrm>
                          <a:prstGeom prst="rect">
                            <a:avLst/>
                          </a:prstGeom>
                          <a:noFill/>
                          <a:ln>
                            <a:noFill/>
                          </a:ln>
                        </pic:spPr>
                      </pic:pic>
                    </a:graphicData>
                  </a:graphic>
                </wp:inline>
              </w:drawing>
            </w:r>
          </w:p>
        </w:tc>
      </w:tr>
      <w:tr w:rsidR="00187A95" w14:paraId="3BBAB411"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5CB3650D" w14:textId="77777777" w:rsidR="00187A95" w:rsidRDefault="00B12307">
            <w:pPr>
              <w:wordWrap w:val="0"/>
              <w:spacing w:line="400" w:lineRule="atLeast"/>
              <w:rPr>
                <w:rFonts w:ascii="宋体" w:eastAsia="宋体" w:hAnsi="宋体"/>
              </w:rPr>
            </w:pPr>
            <w:r>
              <w:rPr>
                <w:rFonts w:ascii="宋体" w:eastAsia="宋体" w:hAnsi="宋体"/>
              </w:rPr>
              <w:t>3</w:t>
            </w:r>
          </w:p>
        </w:tc>
        <w:tc>
          <w:tcPr>
            <w:tcW w:w="1996" w:type="dxa"/>
            <w:tcBorders>
              <w:top w:val="single" w:sz="4" w:space="0" w:color="auto"/>
              <w:left w:val="single" w:sz="4" w:space="0" w:color="auto"/>
              <w:bottom w:val="single" w:sz="4" w:space="0" w:color="auto"/>
              <w:right w:val="single" w:sz="4" w:space="0" w:color="auto"/>
            </w:tcBorders>
            <w:vAlign w:val="center"/>
          </w:tcPr>
          <w:p w14:paraId="693887C0" w14:textId="77777777" w:rsidR="00187A95" w:rsidRDefault="00B12307">
            <w:pPr>
              <w:spacing w:line="400" w:lineRule="atLeast"/>
              <w:jc w:val="center"/>
              <w:rPr>
                <w:rFonts w:ascii="宋体" w:eastAsia="宋体" w:hAnsi="宋体"/>
              </w:rPr>
            </w:pPr>
            <w:r>
              <w:rPr>
                <w:rFonts w:ascii="宋体" w:eastAsia="宋体" w:hAnsi="宋体" w:hint="eastAsia"/>
              </w:rPr>
              <w:t>馒头人</w:t>
            </w:r>
          </w:p>
        </w:tc>
        <w:tc>
          <w:tcPr>
            <w:tcW w:w="4252" w:type="dxa"/>
            <w:tcBorders>
              <w:top w:val="single" w:sz="4" w:space="0" w:color="auto"/>
              <w:left w:val="single" w:sz="4" w:space="0" w:color="auto"/>
              <w:bottom w:val="single" w:sz="4" w:space="0" w:color="auto"/>
              <w:right w:val="single" w:sz="4" w:space="0" w:color="auto"/>
            </w:tcBorders>
            <w:vAlign w:val="center"/>
          </w:tcPr>
          <w:p w14:paraId="38BCBD66"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488950" cy="9994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8950" cy="999490"/>
                          </a:xfrm>
                          <a:prstGeom prst="rect">
                            <a:avLst/>
                          </a:prstGeom>
                          <a:noFill/>
                          <a:ln>
                            <a:noFill/>
                          </a:ln>
                        </pic:spPr>
                      </pic:pic>
                    </a:graphicData>
                  </a:graphic>
                </wp:inline>
              </w:drawing>
            </w:r>
          </w:p>
        </w:tc>
      </w:tr>
      <w:tr w:rsidR="00187A95" w14:paraId="37326051"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049ACAFE" w14:textId="77777777" w:rsidR="00187A95" w:rsidRDefault="00B12307">
            <w:pPr>
              <w:wordWrap w:val="0"/>
              <w:spacing w:line="400" w:lineRule="atLeast"/>
              <w:rPr>
                <w:rFonts w:ascii="宋体" w:eastAsia="宋体" w:hAnsi="宋体"/>
              </w:rPr>
            </w:pPr>
            <w:r>
              <w:rPr>
                <w:rFonts w:ascii="宋体" w:eastAsia="宋体" w:hAnsi="宋体"/>
              </w:rPr>
              <w:t>4</w:t>
            </w:r>
          </w:p>
        </w:tc>
        <w:tc>
          <w:tcPr>
            <w:tcW w:w="1996" w:type="dxa"/>
            <w:tcBorders>
              <w:top w:val="single" w:sz="4" w:space="0" w:color="auto"/>
              <w:left w:val="single" w:sz="4" w:space="0" w:color="auto"/>
              <w:bottom w:val="single" w:sz="4" w:space="0" w:color="auto"/>
              <w:right w:val="single" w:sz="4" w:space="0" w:color="auto"/>
            </w:tcBorders>
            <w:vAlign w:val="center"/>
          </w:tcPr>
          <w:p w14:paraId="416A2B72" w14:textId="77777777" w:rsidR="00187A95" w:rsidRDefault="00B12307">
            <w:pPr>
              <w:spacing w:line="400" w:lineRule="atLeast"/>
              <w:jc w:val="center"/>
              <w:rPr>
                <w:rFonts w:ascii="宋体" w:eastAsia="宋体" w:hAnsi="宋体"/>
              </w:rPr>
            </w:pPr>
            <w:proofErr w:type="gramStart"/>
            <w:r>
              <w:rPr>
                <w:rFonts w:ascii="宋体" w:eastAsia="宋体" w:hAnsi="宋体" w:hint="eastAsia"/>
              </w:rPr>
              <w:t>詹</w:t>
            </w:r>
            <w:proofErr w:type="gramEnd"/>
            <w:r>
              <w:rPr>
                <w:rFonts w:ascii="宋体" w:eastAsia="宋体" w:hAnsi="宋体" w:hint="eastAsia"/>
              </w:rPr>
              <w:t>姆士</w:t>
            </w:r>
          </w:p>
        </w:tc>
        <w:tc>
          <w:tcPr>
            <w:tcW w:w="4252" w:type="dxa"/>
            <w:tcBorders>
              <w:top w:val="single" w:sz="4" w:space="0" w:color="auto"/>
              <w:left w:val="single" w:sz="4" w:space="0" w:color="auto"/>
              <w:bottom w:val="single" w:sz="4" w:space="0" w:color="auto"/>
              <w:right w:val="single" w:sz="4" w:space="0" w:color="auto"/>
            </w:tcBorders>
            <w:vAlign w:val="center"/>
          </w:tcPr>
          <w:p w14:paraId="21117E98"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712470" cy="13925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712470" cy="1392555"/>
                          </a:xfrm>
                          <a:prstGeom prst="rect">
                            <a:avLst/>
                          </a:prstGeom>
                          <a:noFill/>
                          <a:ln>
                            <a:noFill/>
                          </a:ln>
                        </pic:spPr>
                      </pic:pic>
                    </a:graphicData>
                  </a:graphic>
                </wp:inline>
              </w:drawing>
            </w:r>
          </w:p>
        </w:tc>
      </w:tr>
      <w:tr w:rsidR="00187A95" w14:paraId="74C5C3BB"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22A5C7C3" w14:textId="77777777" w:rsidR="00187A95" w:rsidRDefault="00B12307">
            <w:pPr>
              <w:wordWrap w:val="0"/>
              <w:spacing w:line="400" w:lineRule="atLeast"/>
              <w:rPr>
                <w:rFonts w:ascii="宋体" w:eastAsia="宋体" w:hAnsi="宋体"/>
              </w:rPr>
            </w:pPr>
            <w:r>
              <w:rPr>
                <w:rFonts w:ascii="宋体" w:eastAsia="宋体" w:hAnsi="宋体"/>
              </w:rPr>
              <w:lastRenderedPageBreak/>
              <w:t>5</w:t>
            </w:r>
          </w:p>
        </w:tc>
        <w:tc>
          <w:tcPr>
            <w:tcW w:w="1996" w:type="dxa"/>
            <w:tcBorders>
              <w:top w:val="single" w:sz="4" w:space="0" w:color="auto"/>
              <w:left w:val="single" w:sz="4" w:space="0" w:color="auto"/>
              <w:bottom w:val="single" w:sz="4" w:space="0" w:color="auto"/>
              <w:right w:val="single" w:sz="4" w:space="0" w:color="auto"/>
            </w:tcBorders>
            <w:vAlign w:val="center"/>
          </w:tcPr>
          <w:p w14:paraId="4CED507E" w14:textId="77777777" w:rsidR="00187A95" w:rsidRDefault="00B12307">
            <w:pPr>
              <w:spacing w:line="400" w:lineRule="atLeast"/>
              <w:jc w:val="center"/>
              <w:rPr>
                <w:rFonts w:ascii="宋体" w:eastAsia="宋体" w:hAnsi="宋体"/>
              </w:rPr>
            </w:pPr>
            <w:proofErr w:type="gramStart"/>
            <w:r>
              <w:rPr>
                <w:rFonts w:ascii="宋体" w:eastAsia="宋体" w:hAnsi="宋体" w:hint="eastAsia"/>
              </w:rPr>
              <w:t>莎</w:t>
            </w:r>
            <w:proofErr w:type="gramEnd"/>
            <w:r>
              <w:rPr>
                <w:rFonts w:ascii="宋体" w:eastAsia="宋体" w:hAnsi="宋体" w:hint="eastAsia"/>
              </w:rPr>
              <w:t>莉</w:t>
            </w:r>
          </w:p>
        </w:tc>
        <w:tc>
          <w:tcPr>
            <w:tcW w:w="4252" w:type="dxa"/>
            <w:tcBorders>
              <w:top w:val="single" w:sz="4" w:space="0" w:color="auto"/>
              <w:left w:val="single" w:sz="4" w:space="0" w:color="auto"/>
              <w:bottom w:val="single" w:sz="4" w:space="0" w:color="auto"/>
              <w:right w:val="single" w:sz="4" w:space="0" w:color="auto"/>
            </w:tcBorders>
            <w:vAlign w:val="center"/>
          </w:tcPr>
          <w:p w14:paraId="4735C4A5"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467995" cy="775970"/>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67995" cy="775970"/>
                          </a:xfrm>
                          <a:prstGeom prst="rect">
                            <a:avLst/>
                          </a:prstGeom>
                          <a:noFill/>
                          <a:ln>
                            <a:noFill/>
                          </a:ln>
                        </pic:spPr>
                      </pic:pic>
                    </a:graphicData>
                  </a:graphic>
                </wp:inline>
              </w:drawing>
            </w:r>
          </w:p>
        </w:tc>
      </w:tr>
      <w:tr w:rsidR="00187A95" w14:paraId="4040730E"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61F2DC4F" w14:textId="77777777" w:rsidR="00187A95" w:rsidRDefault="00B12307">
            <w:pPr>
              <w:wordWrap w:val="0"/>
              <w:spacing w:line="400" w:lineRule="atLeast"/>
              <w:rPr>
                <w:rFonts w:ascii="宋体" w:eastAsia="宋体" w:hAnsi="宋体"/>
              </w:rPr>
            </w:pPr>
            <w:r>
              <w:rPr>
                <w:rFonts w:ascii="宋体" w:eastAsia="宋体" w:hAnsi="宋体"/>
              </w:rPr>
              <w:t>6</w:t>
            </w:r>
          </w:p>
        </w:tc>
        <w:tc>
          <w:tcPr>
            <w:tcW w:w="1996" w:type="dxa"/>
            <w:tcBorders>
              <w:top w:val="single" w:sz="4" w:space="0" w:color="auto"/>
              <w:left w:val="single" w:sz="4" w:space="0" w:color="auto"/>
              <w:bottom w:val="single" w:sz="4" w:space="0" w:color="auto"/>
              <w:right w:val="single" w:sz="4" w:space="0" w:color="auto"/>
            </w:tcBorders>
            <w:vAlign w:val="center"/>
          </w:tcPr>
          <w:p w14:paraId="3CFABACF" w14:textId="77777777" w:rsidR="00187A95" w:rsidRDefault="00B12307">
            <w:pPr>
              <w:spacing w:line="400" w:lineRule="atLeast"/>
              <w:jc w:val="center"/>
              <w:rPr>
                <w:rFonts w:ascii="宋体" w:eastAsia="宋体" w:hAnsi="宋体"/>
              </w:rPr>
            </w:pPr>
            <w:r>
              <w:rPr>
                <w:rFonts w:ascii="宋体" w:eastAsia="宋体" w:hAnsi="宋体" w:hint="eastAsia"/>
              </w:rPr>
              <w:t>杰西卡</w:t>
            </w:r>
          </w:p>
        </w:tc>
        <w:tc>
          <w:tcPr>
            <w:tcW w:w="4252" w:type="dxa"/>
            <w:tcBorders>
              <w:top w:val="single" w:sz="4" w:space="0" w:color="auto"/>
              <w:left w:val="single" w:sz="4" w:space="0" w:color="auto"/>
              <w:bottom w:val="single" w:sz="4" w:space="0" w:color="auto"/>
              <w:right w:val="single" w:sz="4" w:space="0" w:color="auto"/>
            </w:tcBorders>
            <w:vAlign w:val="center"/>
          </w:tcPr>
          <w:p w14:paraId="79DD778E"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659130" cy="1212215"/>
                  <wp:effectExtent l="0" t="0" r="12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59130" cy="1212215"/>
                          </a:xfrm>
                          <a:prstGeom prst="rect">
                            <a:avLst/>
                          </a:prstGeom>
                          <a:noFill/>
                          <a:ln>
                            <a:noFill/>
                          </a:ln>
                        </pic:spPr>
                      </pic:pic>
                    </a:graphicData>
                  </a:graphic>
                </wp:inline>
              </w:drawing>
            </w:r>
          </w:p>
        </w:tc>
      </w:tr>
      <w:tr w:rsidR="00187A95" w14:paraId="4B3A0066"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038AAC4B" w14:textId="77777777" w:rsidR="00187A95" w:rsidRDefault="00B12307">
            <w:pPr>
              <w:wordWrap w:val="0"/>
              <w:spacing w:line="400" w:lineRule="atLeast"/>
              <w:rPr>
                <w:rFonts w:ascii="宋体" w:eastAsia="宋体" w:hAnsi="宋体"/>
              </w:rPr>
            </w:pPr>
            <w:r>
              <w:rPr>
                <w:rFonts w:ascii="宋体" w:eastAsia="宋体" w:hAnsi="宋体"/>
              </w:rPr>
              <w:t>7</w:t>
            </w:r>
          </w:p>
        </w:tc>
        <w:tc>
          <w:tcPr>
            <w:tcW w:w="1996" w:type="dxa"/>
            <w:tcBorders>
              <w:top w:val="single" w:sz="4" w:space="0" w:color="auto"/>
              <w:left w:val="single" w:sz="4" w:space="0" w:color="auto"/>
              <w:bottom w:val="single" w:sz="4" w:space="0" w:color="auto"/>
              <w:right w:val="single" w:sz="4" w:space="0" w:color="auto"/>
            </w:tcBorders>
            <w:vAlign w:val="center"/>
          </w:tcPr>
          <w:p w14:paraId="7A00624E" w14:textId="77777777" w:rsidR="00187A95" w:rsidRDefault="00B12307">
            <w:pPr>
              <w:spacing w:line="400" w:lineRule="atLeast"/>
              <w:jc w:val="center"/>
              <w:rPr>
                <w:rFonts w:ascii="宋体" w:eastAsia="宋体" w:hAnsi="宋体"/>
              </w:rPr>
            </w:pPr>
            <w:r>
              <w:rPr>
                <w:rFonts w:ascii="宋体" w:eastAsia="宋体" w:hAnsi="宋体" w:hint="eastAsia"/>
              </w:rPr>
              <w:t>爱德华</w:t>
            </w:r>
          </w:p>
        </w:tc>
        <w:tc>
          <w:tcPr>
            <w:tcW w:w="4252" w:type="dxa"/>
            <w:tcBorders>
              <w:top w:val="single" w:sz="4" w:space="0" w:color="auto"/>
              <w:left w:val="single" w:sz="4" w:space="0" w:color="auto"/>
              <w:bottom w:val="single" w:sz="4" w:space="0" w:color="auto"/>
              <w:right w:val="single" w:sz="4" w:space="0" w:color="auto"/>
            </w:tcBorders>
            <w:vAlign w:val="center"/>
          </w:tcPr>
          <w:p w14:paraId="7BC838DA"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850900" cy="775970"/>
                  <wp:effectExtent l="0" t="0" r="1270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850900" cy="775970"/>
                          </a:xfrm>
                          <a:prstGeom prst="rect">
                            <a:avLst/>
                          </a:prstGeom>
                          <a:noFill/>
                          <a:ln>
                            <a:noFill/>
                          </a:ln>
                        </pic:spPr>
                      </pic:pic>
                    </a:graphicData>
                  </a:graphic>
                </wp:inline>
              </w:drawing>
            </w:r>
          </w:p>
        </w:tc>
      </w:tr>
      <w:tr w:rsidR="00187A95" w14:paraId="0BF9C86B"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0B2E36FA" w14:textId="77777777" w:rsidR="00187A95" w:rsidRDefault="00B12307">
            <w:pPr>
              <w:wordWrap w:val="0"/>
              <w:spacing w:line="400" w:lineRule="atLeast"/>
              <w:rPr>
                <w:rFonts w:ascii="宋体" w:eastAsia="宋体" w:hAnsi="宋体"/>
              </w:rPr>
            </w:pPr>
            <w:r>
              <w:rPr>
                <w:rFonts w:ascii="宋体" w:eastAsia="宋体" w:hAnsi="宋体"/>
              </w:rPr>
              <w:t>8</w:t>
            </w:r>
          </w:p>
        </w:tc>
        <w:tc>
          <w:tcPr>
            <w:tcW w:w="1996" w:type="dxa"/>
            <w:tcBorders>
              <w:top w:val="single" w:sz="4" w:space="0" w:color="auto"/>
              <w:left w:val="single" w:sz="4" w:space="0" w:color="auto"/>
              <w:bottom w:val="single" w:sz="4" w:space="0" w:color="auto"/>
              <w:right w:val="single" w:sz="4" w:space="0" w:color="auto"/>
            </w:tcBorders>
            <w:vAlign w:val="center"/>
          </w:tcPr>
          <w:p w14:paraId="06FFDA35" w14:textId="77777777" w:rsidR="00187A95" w:rsidRDefault="00B12307">
            <w:pPr>
              <w:spacing w:line="400" w:lineRule="atLeast"/>
              <w:jc w:val="center"/>
              <w:rPr>
                <w:rFonts w:ascii="宋体" w:eastAsia="宋体" w:hAnsi="宋体"/>
              </w:rPr>
            </w:pPr>
            <w:proofErr w:type="gramStart"/>
            <w:r>
              <w:rPr>
                <w:rFonts w:ascii="宋体" w:eastAsia="宋体" w:hAnsi="宋体" w:hint="eastAsia"/>
              </w:rPr>
              <w:t>蛙里奥</w:t>
            </w:r>
            <w:proofErr w:type="gramEnd"/>
          </w:p>
        </w:tc>
        <w:tc>
          <w:tcPr>
            <w:tcW w:w="4252" w:type="dxa"/>
            <w:tcBorders>
              <w:top w:val="single" w:sz="4" w:space="0" w:color="auto"/>
              <w:left w:val="single" w:sz="4" w:space="0" w:color="auto"/>
              <w:bottom w:val="single" w:sz="4" w:space="0" w:color="auto"/>
              <w:right w:val="single" w:sz="4" w:space="0" w:color="auto"/>
            </w:tcBorders>
            <w:vAlign w:val="center"/>
          </w:tcPr>
          <w:p w14:paraId="2062DE60"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690880" cy="1105535"/>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90880" cy="1105535"/>
                          </a:xfrm>
                          <a:prstGeom prst="rect">
                            <a:avLst/>
                          </a:prstGeom>
                          <a:noFill/>
                          <a:ln>
                            <a:noFill/>
                          </a:ln>
                        </pic:spPr>
                      </pic:pic>
                    </a:graphicData>
                  </a:graphic>
                </wp:inline>
              </w:drawing>
            </w:r>
          </w:p>
        </w:tc>
      </w:tr>
      <w:tr w:rsidR="00187A95" w14:paraId="3566BC95" w14:textId="77777777">
        <w:trPr>
          <w:jc w:val="center"/>
        </w:trPr>
        <w:tc>
          <w:tcPr>
            <w:tcW w:w="675" w:type="dxa"/>
            <w:tcBorders>
              <w:top w:val="single" w:sz="4" w:space="0" w:color="auto"/>
              <w:left w:val="single" w:sz="4" w:space="0" w:color="auto"/>
              <w:bottom w:val="single" w:sz="4" w:space="0" w:color="auto"/>
              <w:right w:val="single" w:sz="4" w:space="0" w:color="auto"/>
            </w:tcBorders>
            <w:vAlign w:val="center"/>
          </w:tcPr>
          <w:p w14:paraId="088A658D" w14:textId="77777777" w:rsidR="00187A95" w:rsidRDefault="00B12307">
            <w:pPr>
              <w:wordWrap w:val="0"/>
              <w:spacing w:line="400" w:lineRule="atLeast"/>
              <w:rPr>
                <w:rFonts w:ascii="宋体" w:eastAsia="宋体" w:hAnsi="宋体"/>
                <w:lang w:eastAsia="ko-KR"/>
              </w:rPr>
            </w:pPr>
            <w:r>
              <w:rPr>
                <w:rFonts w:ascii="宋体" w:eastAsia="宋体" w:hAnsi="宋体" w:hint="eastAsia"/>
                <w:lang w:eastAsia="ko-KR"/>
              </w:rPr>
              <w:t>9</w:t>
            </w:r>
          </w:p>
        </w:tc>
        <w:tc>
          <w:tcPr>
            <w:tcW w:w="1996" w:type="dxa"/>
            <w:tcBorders>
              <w:top w:val="single" w:sz="4" w:space="0" w:color="auto"/>
              <w:left w:val="single" w:sz="4" w:space="0" w:color="auto"/>
              <w:bottom w:val="single" w:sz="4" w:space="0" w:color="auto"/>
              <w:right w:val="single" w:sz="4" w:space="0" w:color="auto"/>
            </w:tcBorders>
            <w:vAlign w:val="center"/>
          </w:tcPr>
          <w:p w14:paraId="406679EF" w14:textId="77777777" w:rsidR="00187A95" w:rsidRDefault="00B12307">
            <w:pPr>
              <w:spacing w:line="400" w:lineRule="atLeast"/>
              <w:jc w:val="center"/>
              <w:rPr>
                <w:rFonts w:ascii="宋体" w:eastAsia="宋体" w:hAnsi="宋体"/>
              </w:rPr>
            </w:pPr>
            <w:r>
              <w:rPr>
                <w:rFonts w:ascii="宋体" w:eastAsia="宋体" w:hAnsi="宋体" w:hint="eastAsia"/>
              </w:rPr>
              <w:t>部</w:t>
            </w:r>
            <w:r>
              <w:rPr>
                <w:rFonts w:ascii="宋体" w:eastAsia="宋体" w:hAnsi="宋体" w:cs="宋体"/>
              </w:rPr>
              <w:t>长</w:t>
            </w:r>
          </w:p>
        </w:tc>
        <w:tc>
          <w:tcPr>
            <w:tcW w:w="4252" w:type="dxa"/>
            <w:tcBorders>
              <w:top w:val="single" w:sz="4" w:space="0" w:color="auto"/>
              <w:left w:val="single" w:sz="4" w:space="0" w:color="auto"/>
              <w:bottom w:val="single" w:sz="4" w:space="0" w:color="auto"/>
              <w:right w:val="single" w:sz="4" w:space="0" w:color="auto"/>
            </w:tcBorders>
            <w:vAlign w:val="center"/>
          </w:tcPr>
          <w:p w14:paraId="3660AA01" w14:textId="77777777" w:rsidR="00187A95" w:rsidRDefault="00B12307">
            <w:pPr>
              <w:wordWrap w:val="0"/>
              <w:spacing w:line="400" w:lineRule="atLeast"/>
              <w:rPr>
                <w:rFonts w:ascii="宋体" w:eastAsia="宋体" w:hAnsi="宋体"/>
                <w:lang w:eastAsia="ko-KR"/>
              </w:rPr>
            </w:pPr>
            <w:r>
              <w:rPr>
                <w:rFonts w:ascii="宋体" w:eastAsia="宋体" w:hAnsi="宋体"/>
                <w:noProof/>
              </w:rPr>
              <w:drawing>
                <wp:inline distT="0" distB="0" distL="0" distR="0">
                  <wp:extent cx="638175" cy="1201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38175" cy="1201420"/>
                          </a:xfrm>
                          <a:prstGeom prst="rect">
                            <a:avLst/>
                          </a:prstGeom>
                          <a:noFill/>
                          <a:ln>
                            <a:noFill/>
                          </a:ln>
                        </pic:spPr>
                      </pic:pic>
                    </a:graphicData>
                  </a:graphic>
                </wp:inline>
              </w:drawing>
            </w:r>
          </w:p>
        </w:tc>
      </w:tr>
      <w:tr w:rsidR="00187A95" w14:paraId="60BCAE79" w14:textId="77777777">
        <w:trPr>
          <w:trHeight w:val="1974"/>
          <w:jc w:val="center"/>
        </w:trPr>
        <w:tc>
          <w:tcPr>
            <w:tcW w:w="675" w:type="dxa"/>
            <w:tcBorders>
              <w:top w:val="single" w:sz="4" w:space="0" w:color="auto"/>
              <w:left w:val="single" w:sz="4" w:space="0" w:color="auto"/>
              <w:bottom w:val="single" w:sz="4" w:space="0" w:color="auto"/>
              <w:right w:val="single" w:sz="4" w:space="0" w:color="auto"/>
            </w:tcBorders>
            <w:vAlign w:val="center"/>
          </w:tcPr>
          <w:p w14:paraId="415D8043" w14:textId="77777777" w:rsidR="00187A95" w:rsidRDefault="00B12307">
            <w:pPr>
              <w:wordWrap w:val="0"/>
              <w:spacing w:line="400" w:lineRule="atLeast"/>
              <w:rPr>
                <w:rFonts w:ascii="宋体" w:eastAsia="宋体" w:hAnsi="宋体"/>
              </w:rPr>
            </w:pPr>
            <w:r>
              <w:rPr>
                <w:rFonts w:ascii="宋体" w:eastAsia="宋体" w:hAnsi="宋体"/>
              </w:rPr>
              <w:t>10</w:t>
            </w:r>
          </w:p>
        </w:tc>
        <w:tc>
          <w:tcPr>
            <w:tcW w:w="1996" w:type="dxa"/>
            <w:tcBorders>
              <w:top w:val="single" w:sz="4" w:space="0" w:color="auto"/>
              <w:left w:val="single" w:sz="4" w:space="0" w:color="auto"/>
              <w:bottom w:val="single" w:sz="4" w:space="0" w:color="auto"/>
              <w:right w:val="single" w:sz="4" w:space="0" w:color="auto"/>
            </w:tcBorders>
            <w:vAlign w:val="center"/>
          </w:tcPr>
          <w:p w14:paraId="3B0E65E7" w14:textId="77777777" w:rsidR="00187A95" w:rsidRDefault="00B12307">
            <w:pPr>
              <w:spacing w:line="400" w:lineRule="atLeast"/>
              <w:jc w:val="center"/>
              <w:rPr>
                <w:rFonts w:ascii="宋体" w:eastAsia="宋体" w:hAnsi="宋体"/>
              </w:rPr>
            </w:pPr>
            <w:proofErr w:type="gramStart"/>
            <w:r>
              <w:rPr>
                <w:rFonts w:ascii="宋体" w:eastAsia="宋体" w:hAnsi="宋体" w:hint="eastAsia"/>
              </w:rPr>
              <w:t>丘可</w:t>
            </w:r>
            <w:proofErr w:type="gramEnd"/>
          </w:p>
        </w:tc>
        <w:tc>
          <w:tcPr>
            <w:tcW w:w="4252" w:type="dxa"/>
            <w:tcBorders>
              <w:top w:val="single" w:sz="4" w:space="0" w:color="auto"/>
              <w:left w:val="single" w:sz="4" w:space="0" w:color="auto"/>
              <w:bottom w:val="single" w:sz="4" w:space="0" w:color="auto"/>
              <w:right w:val="single" w:sz="4" w:space="0" w:color="auto"/>
            </w:tcBorders>
            <w:vAlign w:val="center"/>
          </w:tcPr>
          <w:p w14:paraId="32682769" w14:textId="77777777" w:rsidR="00187A95" w:rsidRDefault="00B12307">
            <w:pPr>
              <w:wordWrap w:val="0"/>
              <w:spacing w:line="400" w:lineRule="atLeast"/>
              <w:rPr>
                <w:rFonts w:ascii="宋体" w:eastAsia="宋体" w:hAnsi="宋体"/>
                <w:lang w:eastAsia="ja-JP" w:bidi="th-TH"/>
              </w:rPr>
            </w:pPr>
            <w:r>
              <w:rPr>
                <w:rFonts w:ascii="宋体" w:eastAsia="宋体" w:hAnsi="宋体"/>
                <w:noProof/>
              </w:rPr>
              <w:drawing>
                <wp:inline distT="0" distB="0" distL="0" distR="0">
                  <wp:extent cx="829310" cy="11379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0" cstate="print">
                            <a:extLst>
                              <a:ext uri="{28A0092B-C50C-407E-A947-70E740481C1C}">
                                <a14:useLocalDpi xmlns:a14="http://schemas.microsoft.com/office/drawing/2010/main" val="0"/>
                              </a:ext>
                            </a:extLst>
                          </a:blip>
                          <a:srcRect l="1952" t="5830" r="88507" b="51764"/>
                          <a:stretch>
                            <a:fillRect/>
                          </a:stretch>
                        </pic:blipFill>
                        <pic:spPr>
                          <a:xfrm>
                            <a:off x="0" y="0"/>
                            <a:ext cx="829310" cy="1137920"/>
                          </a:xfrm>
                          <a:prstGeom prst="rect">
                            <a:avLst/>
                          </a:prstGeom>
                          <a:noFill/>
                          <a:ln>
                            <a:noFill/>
                          </a:ln>
                        </pic:spPr>
                      </pic:pic>
                    </a:graphicData>
                  </a:graphic>
                </wp:inline>
              </w:drawing>
            </w:r>
          </w:p>
        </w:tc>
      </w:tr>
      <w:tr w:rsidR="00187A95" w14:paraId="6463744A" w14:textId="77777777">
        <w:trPr>
          <w:trHeight w:val="1792"/>
          <w:jc w:val="center"/>
        </w:trPr>
        <w:tc>
          <w:tcPr>
            <w:tcW w:w="675" w:type="dxa"/>
            <w:tcBorders>
              <w:top w:val="single" w:sz="4" w:space="0" w:color="auto"/>
              <w:left w:val="single" w:sz="4" w:space="0" w:color="auto"/>
              <w:bottom w:val="single" w:sz="4" w:space="0" w:color="auto"/>
              <w:right w:val="single" w:sz="4" w:space="0" w:color="auto"/>
            </w:tcBorders>
            <w:vAlign w:val="center"/>
          </w:tcPr>
          <w:p w14:paraId="417E552A" w14:textId="77777777" w:rsidR="00187A95" w:rsidRDefault="00B12307">
            <w:pPr>
              <w:wordWrap w:val="0"/>
              <w:spacing w:line="400" w:lineRule="atLeast"/>
              <w:rPr>
                <w:rFonts w:ascii="宋体" w:eastAsia="宋体" w:hAnsi="宋体"/>
              </w:rPr>
            </w:pPr>
            <w:r>
              <w:rPr>
                <w:rFonts w:ascii="宋体" w:eastAsia="宋体" w:hAnsi="宋体"/>
              </w:rPr>
              <w:t>11</w:t>
            </w:r>
          </w:p>
        </w:tc>
        <w:tc>
          <w:tcPr>
            <w:tcW w:w="1996" w:type="dxa"/>
            <w:tcBorders>
              <w:top w:val="single" w:sz="4" w:space="0" w:color="auto"/>
              <w:left w:val="single" w:sz="4" w:space="0" w:color="auto"/>
              <w:bottom w:val="single" w:sz="4" w:space="0" w:color="auto"/>
              <w:right w:val="single" w:sz="4" w:space="0" w:color="auto"/>
            </w:tcBorders>
            <w:vAlign w:val="center"/>
          </w:tcPr>
          <w:p w14:paraId="2695F3BE" w14:textId="77777777" w:rsidR="00187A95" w:rsidRDefault="00B12307">
            <w:pPr>
              <w:spacing w:line="400" w:lineRule="atLeast"/>
              <w:jc w:val="center"/>
              <w:rPr>
                <w:rFonts w:ascii="宋体" w:eastAsia="宋体" w:hAnsi="宋体"/>
              </w:rPr>
            </w:pPr>
            <w:r>
              <w:rPr>
                <w:rFonts w:ascii="宋体" w:eastAsia="宋体" w:hAnsi="宋体" w:hint="eastAsia"/>
              </w:rPr>
              <w:t>胖友</w:t>
            </w:r>
          </w:p>
        </w:tc>
        <w:tc>
          <w:tcPr>
            <w:tcW w:w="4252" w:type="dxa"/>
            <w:tcBorders>
              <w:top w:val="single" w:sz="4" w:space="0" w:color="auto"/>
              <w:left w:val="single" w:sz="4" w:space="0" w:color="auto"/>
              <w:bottom w:val="single" w:sz="4" w:space="0" w:color="auto"/>
              <w:right w:val="single" w:sz="4" w:space="0" w:color="auto"/>
            </w:tcBorders>
            <w:vAlign w:val="center"/>
          </w:tcPr>
          <w:p w14:paraId="61B47E70" w14:textId="77777777" w:rsidR="00187A95" w:rsidRDefault="00B12307">
            <w:pPr>
              <w:wordWrap w:val="0"/>
              <w:spacing w:line="400" w:lineRule="atLeast"/>
              <w:rPr>
                <w:rFonts w:ascii="宋体" w:eastAsia="宋体" w:hAnsi="宋体"/>
              </w:rPr>
            </w:pPr>
            <w:r>
              <w:rPr>
                <w:rFonts w:ascii="宋体" w:eastAsia="宋体" w:hAnsi="宋体"/>
                <w:noProof/>
              </w:rPr>
              <w:drawing>
                <wp:inline distT="0" distB="0" distL="0" distR="0">
                  <wp:extent cx="584835" cy="1073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84835" cy="1073785"/>
                          </a:xfrm>
                          <a:prstGeom prst="rect">
                            <a:avLst/>
                          </a:prstGeom>
                          <a:noFill/>
                          <a:ln>
                            <a:noFill/>
                          </a:ln>
                        </pic:spPr>
                      </pic:pic>
                    </a:graphicData>
                  </a:graphic>
                </wp:inline>
              </w:drawing>
            </w:r>
          </w:p>
        </w:tc>
      </w:tr>
    </w:tbl>
    <w:p w14:paraId="56712069" w14:textId="77777777" w:rsidR="00187A95" w:rsidRDefault="00187A95">
      <w:pPr>
        <w:rPr>
          <w:rFonts w:ascii="宋体" w:eastAsia="宋体" w:hAnsi="宋体"/>
          <w:lang w:val="en-GB"/>
        </w:rPr>
      </w:pPr>
    </w:p>
    <w:p w14:paraId="4CF53AB4" w14:textId="77777777" w:rsidR="00187A95" w:rsidRDefault="00B12307">
      <w:pPr>
        <w:jc w:val="center"/>
        <w:rPr>
          <w:rFonts w:ascii="宋体" w:eastAsia="宋体" w:hAnsi="宋体"/>
          <w:lang w:val="en-GB"/>
        </w:rPr>
      </w:pPr>
      <w:r>
        <w:rPr>
          <w:rFonts w:ascii="宋体" w:eastAsia="宋体" w:hAnsi="宋体" w:hint="eastAsia"/>
          <w:lang w:val="en-GB"/>
        </w:rPr>
        <w:t>许可商标：LINE FRIENDS</w:t>
      </w:r>
    </w:p>
    <w:p w14:paraId="76D9EE11" w14:textId="77777777" w:rsidR="00187A95" w:rsidRDefault="00187A95">
      <w:pPr>
        <w:rPr>
          <w:rFonts w:ascii="宋体" w:eastAsia="宋体" w:hAnsi="宋体"/>
          <w:lang w:val="en-GB"/>
        </w:rPr>
      </w:pPr>
    </w:p>
    <w:p w14:paraId="218F0AD9" w14:textId="77777777" w:rsidR="00187A95" w:rsidRDefault="00B12307">
      <w:pPr>
        <w:jc w:val="center"/>
        <w:rPr>
          <w:rFonts w:ascii="宋体" w:eastAsia="宋体" w:hAnsi="宋体"/>
          <w:b/>
          <w:sz w:val="21"/>
          <w:szCs w:val="21"/>
          <w:u w:val="single"/>
          <w:lang w:val="en-GB"/>
        </w:rPr>
      </w:pPr>
      <w:r>
        <w:rPr>
          <w:rFonts w:ascii="宋体" w:eastAsia="宋体" w:hAnsi="宋体" w:hint="eastAsia"/>
          <w:b/>
          <w:sz w:val="21"/>
          <w:szCs w:val="21"/>
          <w:u w:val="single"/>
          <w:lang w:val="en-GB"/>
        </w:rPr>
        <w:t>附录C</w:t>
      </w:r>
    </w:p>
    <w:p w14:paraId="079FE64D" w14:textId="77777777" w:rsidR="00187A95" w:rsidRDefault="00187A95">
      <w:pPr>
        <w:jc w:val="center"/>
        <w:rPr>
          <w:rFonts w:ascii="宋体" w:eastAsia="宋体" w:hAnsi="宋体"/>
          <w:b/>
          <w:sz w:val="21"/>
          <w:szCs w:val="21"/>
          <w:u w:val="single"/>
          <w:lang w:val="en-GB"/>
        </w:rPr>
      </w:pPr>
    </w:p>
    <w:p w14:paraId="1C52C5AE" w14:textId="77777777" w:rsidR="00187A95" w:rsidRDefault="00B12307">
      <w:pPr>
        <w:jc w:val="center"/>
        <w:rPr>
          <w:rFonts w:ascii="宋体" w:eastAsia="宋体" w:hAnsi="宋体"/>
          <w:b/>
          <w:lang w:val="en-GB"/>
        </w:rPr>
      </w:pPr>
      <w:r>
        <w:rPr>
          <w:rFonts w:ascii="宋体" w:eastAsia="宋体" w:hAnsi="宋体" w:hint="eastAsia"/>
          <w:b/>
          <w:lang w:val="en-GB"/>
        </w:rPr>
        <w:t>许可</w:t>
      </w:r>
      <w:proofErr w:type="gramStart"/>
      <w:r>
        <w:rPr>
          <w:rFonts w:ascii="宋体" w:eastAsia="宋体" w:hAnsi="宋体" w:hint="eastAsia"/>
          <w:b/>
          <w:lang w:val="en-GB"/>
        </w:rPr>
        <w:t>费报告</w:t>
      </w:r>
      <w:proofErr w:type="gramEnd"/>
      <w:r>
        <w:rPr>
          <w:rFonts w:ascii="宋体" w:eastAsia="宋体" w:hAnsi="宋体" w:hint="eastAsia"/>
          <w:b/>
          <w:lang w:val="en-GB"/>
        </w:rPr>
        <w:t>表</w:t>
      </w:r>
    </w:p>
    <w:p w14:paraId="2E767669" w14:textId="77777777" w:rsidR="00187A95" w:rsidRDefault="00B12307">
      <w:pPr>
        <w:jc w:val="center"/>
        <w:rPr>
          <w:rFonts w:ascii="宋体" w:eastAsia="宋体" w:hAnsi="宋体"/>
          <w:b/>
          <w:szCs w:val="22"/>
          <w:u w:val="single"/>
        </w:rPr>
      </w:pPr>
      <w:bookmarkStart w:id="183" w:name="_MON_1575216678"/>
      <w:bookmarkEnd w:id="183"/>
      <w:r>
        <w:rPr>
          <w:rFonts w:ascii="宋体" w:eastAsia="宋体" w:hAnsi="宋体"/>
          <w:b/>
          <w:szCs w:val="22"/>
          <w:u w:val="single"/>
        </w:rPr>
        <w:pict w14:anchorId="4A4C6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5pt;height:47.15pt">
            <v:imagedata r:id="rId22" o:title=""/>
          </v:shape>
        </w:pict>
      </w:r>
    </w:p>
    <w:p w14:paraId="70A4F166" w14:textId="77777777" w:rsidR="00187A95" w:rsidRDefault="00187A95">
      <w:pPr>
        <w:jc w:val="center"/>
        <w:rPr>
          <w:rFonts w:ascii="宋体" w:eastAsia="宋体" w:hAnsi="宋体"/>
          <w:b/>
          <w:szCs w:val="22"/>
          <w:u w:val="single"/>
        </w:rPr>
      </w:pPr>
    </w:p>
    <w:p w14:paraId="02CDC7E0" w14:textId="77777777" w:rsidR="00187A95" w:rsidRDefault="00187A95">
      <w:pPr>
        <w:jc w:val="center"/>
        <w:rPr>
          <w:rFonts w:ascii="宋体" w:eastAsia="宋体" w:hAnsi="宋体"/>
          <w:b/>
          <w:szCs w:val="22"/>
          <w:u w:val="single"/>
        </w:rPr>
      </w:pPr>
    </w:p>
    <w:p w14:paraId="2B798C8E" w14:textId="77777777" w:rsidR="00187A95" w:rsidRDefault="00187A95">
      <w:pPr>
        <w:jc w:val="center"/>
        <w:rPr>
          <w:rFonts w:ascii="宋体" w:eastAsia="宋体" w:hAnsi="宋体"/>
          <w:b/>
          <w:szCs w:val="22"/>
          <w:u w:val="single"/>
        </w:rPr>
      </w:pPr>
    </w:p>
    <w:p w14:paraId="7111F58F" w14:textId="77777777" w:rsidR="00187A95" w:rsidRDefault="00187A95">
      <w:pPr>
        <w:jc w:val="center"/>
        <w:rPr>
          <w:rFonts w:ascii="宋体" w:eastAsia="宋体" w:hAnsi="宋体"/>
          <w:b/>
          <w:szCs w:val="22"/>
          <w:u w:val="single"/>
        </w:rPr>
      </w:pPr>
    </w:p>
    <w:p w14:paraId="590654DA" w14:textId="77777777" w:rsidR="00187A95" w:rsidRDefault="00187A95">
      <w:pPr>
        <w:jc w:val="center"/>
        <w:rPr>
          <w:rFonts w:ascii="宋体" w:eastAsia="宋体" w:hAnsi="宋体"/>
          <w:b/>
          <w:szCs w:val="22"/>
          <w:u w:val="single"/>
        </w:rPr>
      </w:pPr>
    </w:p>
    <w:p w14:paraId="62F20A3B" w14:textId="77777777" w:rsidR="00187A95" w:rsidRDefault="00187A95">
      <w:pPr>
        <w:jc w:val="center"/>
        <w:rPr>
          <w:rFonts w:ascii="宋体" w:eastAsia="宋体" w:hAnsi="宋体"/>
          <w:b/>
          <w:szCs w:val="22"/>
          <w:u w:val="single"/>
        </w:rPr>
      </w:pPr>
    </w:p>
    <w:p w14:paraId="7A7F6DDE" w14:textId="77777777" w:rsidR="00187A95" w:rsidRDefault="00187A95">
      <w:pPr>
        <w:jc w:val="center"/>
        <w:rPr>
          <w:rFonts w:ascii="宋体" w:eastAsia="宋体" w:hAnsi="宋体"/>
          <w:b/>
          <w:szCs w:val="22"/>
          <w:u w:val="single"/>
        </w:rPr>
      </w:pPr>
    </w:p>
    <w:p w14:paraId="05A6E832" w14:textId="77777777" w:rsidR="00187A95" w:rsidRDefault="00187A95">
      <w:pPr>
        <w:jc w:val="center"/>
        <w:rPr>
          <w:rFonts w:ascii="宋体" w:eastAsia="宋体" w:hAnsi="宋体"/>
          <w:b/>
          <w:szCs w:val="22"/>
          <w:u w:val="single"/>
        </w:rPr>
      </w:pPr>
    </w:p>
    <w:p w14:paraId="6F267418" w14:textId="77777777" w:rsidR="00187A95" w:rsidRDefault="00187A95">
      <w:pPr>
        <w:jc w:val="center"/>
        <w:rPr>
          <w:rFonts w:ascii="宋体" w:eastAsia="宋体" w:hAnsi="宋体"/>
          <w:b/>
          <w:szCs w:val="22"/>
          <w:u w:val="single"/>
        </w:rPr>
      </w:pPr>
    </w:p>
    <w:p w14:paraId="3140A3D2" w14:textId="77777777" w:rsidR="00187A95" w:rsidRDefault="00187A95">
      <w:pPr>
        <w:jc w:val="center"/>
        <w:rPr>
          <w:rFonts w:ascii="宋体" w:eastAsia="宋体" w:hAnsi="宋体"/>
          <w:b/>
          <w:szCs w:val="22"/>
          <w:u w:val="single"/>
        </w:rPr>
      </w:pPr>
    </w:p>
    <w:p w14:paraId="17D986BC" w14:textId="77777777" w:rsidR="00187A95" w:rsidRDefault="00187A95">
      <w:pPr>
        <w:jc w:val="center"/>
        <w:rPr>
          <w:rFonts w:ascii="宋体" w:eastAsia="宋体" w:hAnsi="宋体"/>
          <w:b/>
          <w:szCs w:val="22"/>
          <w:u w:val="single"/>
        </w:rPr>
      </w:pPr>
    </w:p>
    <w:p w14:paraId="0F128CCD" w14:textId="77777777" w:rsidR="00187A95" w:rsidRDefault="00187A95">
      <w:pPr>
        <w:jc w:val="center"/>
        <w:rPr>
          <w:rFonts w:ascii="宋体" w:eastAsia="宋体" w:hAnsi="宋体"/>
          <w:b/>
          <w:szCs w:val="22"/>
          <w:u w:val="single"/>
        </w:rPr>
      </w:pPr>
    </w:p>
    <w:p w14:paraId="55B05848" w14:textId="77777777" w:rsidR="00187A95" w:rsidRDefault="00187A95">
      <w:pPr>
        <w:jc w:val="center"/>
        <w:rPr>
          <w:rFonts w:ascii="宋体" w:eastAsia="宋体" w:hAnsi="宋体"/>
          <w:b/>
          <w:szCs w:val="22"/>
          <w:u w:val="single"/>
        </w:rPr>
      </w:pPr>
    </w:p>
    <w:p w14:paraId="6937AAC1" w14:textId="77777777" w:rsidR="00187A95" w:rsidRDefault="00187A95">
      <w:pPr>
        <w:jc w:val="center"/>
        <w:rPr>
          <w:rFonts w:ascii="宋体" w:eastAsia="宋体" w:hAnsi="宋体"/>
          <w:b/>
          <w:szCs w:val="22"/>
          <w:u w:val="single"/>
        </w:rPr>
      </w:pPr>
    </w:p>
    <w:p w14:paraId="179E9DD6" w14:textId="77777777" w:rsidR="00187A95" w:rsidRDefault="00187A95">
      <w:pPr>
        <w:jc w:val="center"/>
        <w:rPr>
          <w:rFonts w:ascii="宋体" w:eastAsia="宋体" w:hAnsi="宋体"/>
          <w:b/>
          <w:szCs w:val="22"/>
          <w:u w:val="single"/>
        </w:rPr>
      </w:pPr>
    </w:p>
    <w:p w14:paraId="3B19C78D" w14:textId="77777777" w:rsidR="00187A95" w:rsidRDefault="00187A95">
      <w:pPr>
        <w:jc w:val="center"/>
        <w:rPr>
          <w:rFonts w:ascii="宋体" w:eastAsia="宋体" w:hAnsi="宋体"/>
          <w:b/>
          <w:szCs w:val="22"/>
          <w:u w:val="single"/>
        </w:rPr>
      </w:pPr>
    </w:p>
    <w:p w14:paraId="67093786" w14:textId="77777777" w:rsidR="00187A95" w:rsidRDefault="00187A95">
      <w:pPr>
        <w:jc w:val="center"/>
        <w:rPr>
          <w:rFonts w:ascii="宋体" w:eastAsia="宋体" w:hAnsi="宋体"/>
          <w:b/>
          <w:szCs w:val="22"/>
          <w:u w:val="single"/>
        </w:rPr>
      </w:pPr>
    </w:p>
    <w:p w14:paraId="67A3FE92" w14:textId="77777777" w:rsidR="00187A95" w:rsidRDefault="00187A95">
      <w:pPr>
        <w:jc w:val="center"/>
        <w:rPr>
          <w:rFonts w:ascii="宋体" w:eastAsia="宋体" w:hAnsi="宋体"/>
          <w:b/>
          <w:szCs w:val="22"/>
          <w:u w:val="single"/>
        </w:rPr>
      </w:pPr>
    </w:p>
    <w:p w14:paraId="196A20A6" w14:textId="77777777" w:rsidR="00187A95" w:rsidRDefault="00187A95">
      <w:pPr>
        <w:jc w:val="center"/>
        <w:rPr>
          <w:rFonts w:ascii="宋体" w:eastAsia="宋体" w:hAnsi="宋体"/>
          <w:b/>
          <w:szCs w:val="22"/>
          <w:u w:val="single"/>
        </w:rPr>
      </w:pPr>
    </w:p>
    <w:p w14:paraId="17735294" w14:textId="77777777" w:rsidR="00187A95" w:rsidRDefault="00187A95">
      <w:pPr>
        <w:jc w:val="center"/>
        <w:rPr>
          <w:rFonts w:ascii="宋体" w:eastAsia="宋体" w:hAnsi="宋体"/>
          <w:b/>
          <w:szCs w:val="22"/>
          <w:u w:val="single"/>
        </w:rPr>
      </w:pPr>
    </w:p>
    <w:p w14:paraId="3E33BC2D" w14:textId="77777777" w:rsidR="00187A95" w:rsidRDefault="00187A95">
      <w:pPr>
        <w:jc w:val="center"/>
        <w:rPr>
          <w:rFonts w:ascii="宋体" w:eastAsia="宋体" w:hAnsi="宋体"/>
          <w:b/>
          <w:szCs w:val="22"/>
          <w:u w:val="single"/>
        </w:rPr>
      </w:pPr>
    </w:p>
    <w:p w14:paraId="61C6DDF7" w14:textId="77777777" w:rsidR="00187A95" w:rsidRDefault="00187A95">
      <w:pPr>
        <w:jc w:val="center"/>
        <w:rPr>
          <w:rFonts w:ascii="宋体" w:eastAsia="宋体" w:hAnsi="宋体"/>
          <w:b/>
          <w:szCs w:val="22"/>
          <w:u w:val="single"/>
        </w:rPr>
      </w:pPr>
    </w:p>
    <w:p w14:paraId="253E41D8" w14:textId="77777777" w:rsidR="00187A95" w:rsidRDefault="00187A95">
      <w:pPr>
        <w:widowControl/>
        <w:jc w:val="left"/>
        <w:rPr>
          <w:rFonts w:ascii="宋体" w:eastAsia="宋体" w:hAnsi="宋体"/>
          <w:b/>
          <w:szCs w:val="22"/>
          <w:u w:val="single"/>
        </w:rPr>
      </w:pPr>
    </w:p>
    <w:p w14:paraId="6070D1A2" w14:textId="77777777" w:rsidR="00187A95" w:rsidRDefault="00187A95">
      <w:pPr>
        <w:widowControl/>
        <w:jc w:val="left"/>
        <w:rPr>
          <w:rFonts w:ascii="宋体" w:eastAsia="宋体" w:hAnsi="宋体"/>
          <w:b/>
          <w:szCs w:val="22"/>
          <w:u w:val="single"/>
        </w:rPr>
      </w:pPr>
    </w:p>
    <w:p w14:paraId="63272FB5" w14:textId="77777777" w:rsidR="00187A95" w:rsidRDefault="00187A95">
      <w:pPr>
        <w:jc w:val="center"/>
        <w:rPr>
          <w:rFonts w:ascii="宋体" w:eastAsia="宋体" w:hAnsi="宋体"/>
          <w:b/>
          <w:szCs w:val="22"/>
          <w:u w:val="single"/>
        </w:rPr>
      </w:pPr>
    </w:p>
    <w:p w14:paraId="715E1642" w14:textId="77777777" w:rsidR="00187A95" w:rsidRDefault="00187A95">
      <w:pPr>
        <w:rPr>
          <w:rFonts w:ascii="宋体" w:eastAsia="宋体" w:hAnsi="宋体"/>
          <w:b/>
          <w:szCs w:val="22"/>
          <w:u w:val="single"/>
        </w:rPr>
      </w:pPr>
    </w:p>
    <w:p w14:paraId="4188C435" w14:textId="77777777" w:rsidR="00187A95" w:rsidRDefault="00B12307">
      <w:pPr>
        <w:jc w:val="center"/>
        <w:rPr>
          <w:rFonts w:ascii="宋体" w:eastAsia="宋体" w:hAnsi="宋体"/>
          <w:b/>
          <w:sz w:val="21"/>
          <w:szCs w:val="21"/>
          <w:u w:val="single"/>
        </w:rPr>
      </w:pPr>
      <w:r>
        <w:rPr>
          <w:rFonts w:ascii="宋体" w:eastAsia="宋体" w:hAnsi="宋体" w:hint="eastAsia"/>
          <w:b/>
          <w:sz w:val="21"/>
          <w:szCs w:val="21"/>
          <w:u w:val="single"/>
        </w:rPr>
        <w:lastRenderedPageBreak/>
        <w:t>附录D</w:t>
      </w:r>
    </w:p>
    <w:p w14:paraId="36DC0430" w14:textId="77777777" w:rsidR="00187A95" w:rsidRDefault="00187A95">
      <w:pPr>
        <w:jc w:val="center"/>
        <w:rPr>
          <w:rFonts w:ascii="宋体" w:eastAsia="宋体" w:hAnsi="宋体"/>
          <w:b/>
          <w:szCs w:val="22"/>
          <w:u w:val="single"/>
        </w:rPr>
      </w:pPr>
    </w:p>
    <w:p w14:paraId="31998499" w14:textId="77777777" w:rsidR="00187A95" w:rsidRDefault="00B12307">
      <w:pPr>
        <w:jc w:val="center"/>
        <w:rPr>
          <w:rFonts w:ascii="宋体" w:eastAsia="宋体" w:hAnsi="宋体"/>
          <w:b/>
          <w:lang w:val="en-GB"/>
        </w:rPr>
      </w:pPr>
      <w:r>
        <w:rPr>
          <w:rFonts w:ascii="宋体" w:eastAsia="宋体" w:hAnsi="宋体" w:hint="eastAsia"/>
          <w:b/>
          <w:lang w:val="en-GB"/>
        </w:rPr>
        <w:t>全息程序标签订购单</w:t>
      </w:r>
    </w:p>
    <w:p w14:paraId="6980AF48" w14:textId="77777777" w:rsidR="00187A95" w:rsidRDefault="00B12307">
      <w:pPr>
        <w:jc w:val="center"/>
        <w:rPr>
          <w:rFonts w:ascii="宋体" w:eastAsia="宋体" w:hAnsi="宋体"/>
          <w:b/>
        </w:rPr>
      </w:pPr>
      <w:r>
        <w:rPr>
          <w:rFonts w:ascii="宋体" w:eastAsia="宋体" w:hAnsi="宋体"/>
          <w:b/>
        </w:rPr>
        <w:object w:dxaOrig="1515" w:dyaOrig="964" w14:anchorId="11DE7139">
          <v:shape id="_x0000_i1026" type="#_x0000_t75" style="width:75.85pt;height:48pt" o:ole="">
            <v:imagedata r:id="rId23" o:title=""/>
          </v:shape>
          <o:OLEObject Type="Embed" ProgID="Excel.Sheet.8" ShapeID="_x0000_i1026" DrawAspect="Icon" ObjectID="_1579075256" r:id="rId24"/>
        </w:object>
      </w:r>
    </w:p>
    <w:p w14:paraId="2BB0DD9D" w14:textId="77777777" w:rsidR="00187A95" w:rsidRDefault="00187A95">
      <w:pPr>
        <w:jc w:val="center"/>
        <w:rPr>
          <w:rFonts w:ascii="宋体" w:eastAsia="宋体" w:hAnsi="宋体"/>
          <w:b/>
        </w:rPr>
      </w:pPr>
    </w:p>
    <w:p w14:paraId="3B32A84D" w14:textId="77777777" w:rsidR="00187A95" w:rsidRDefault="00187A95">
      <w:pPr>
        <w:jc w:val="center"/>
        <w:rPr>
          <w:rFonts w:ascii="宋体" w:eastAsia="宋体" w:hAnsi="宋体"/>
          <w:b/>
        </w:rPr>
      </w:pPr>
    </w:p>
    <w:p w14:paraId="216F6AC4" w14:textId="77777777" w:rsidR="00187A95" w:rsidRDefault="00187A95">
      <w:pPr>
        <w:jc w:val="center"/>
        <w:rPr>
          <w:rFonts w:ascii="宋体" w:eastAsia="宋体" w:hAnsi="宋体"/>
          <w:b/>
        </w:rPr>
      </w:pPr>
    </w:p>
    <w:p w14:paraId="4A5F9E0B" w14:textId="77777777" w:rsidR="00187A95" w:rsidRDefault="00187A95">
      <w:pPr>
        <w:jc w:val="center"/>
        <w:rPr>
          <w:rFonts w:ascii="宋体" w:eastAsia="宋体" w:hAnsi="宋体"/>
          <w:b/>
        </w:rPr>
      </w:pPr>
    </w:p>
    <w:p w14:paraId="513EF8B7" w14:textId="77777777" w:rsidR="00187A95" w:rsidRDefault="00187A95">
      <w:pPr>
        <w:jc w:val="center"/>
        <w:rPr>
          <w:rFonts w:ascii="宋体" w:eastAsia="宋体" w:hAnsi="宋体"/>
          <w:b/>
        </w:rPr>
      </w:pPr>
    </w:p>
    <w:p w14:paraId="77D873D2" w14:textId="77777777" w:rsidR="00187A95" w:rsidRDefault="00187A95">
      <w:pPr>
        <w:jc w:val="center"/>
        <w:rPr>
          <w:rFonts w:ascii="宋体" w:eastAsia="宋体" w:hAnsi="宋体"/>
          <w:b/>
        </w:rPr>
      </w:pPr>
    </w:p>
    <w:p w14:paraId="45E03C58" w14:textId="77777777" w:rsidR="00187A95" w:rsidRDefault="00187A95">
      <w:pPr>
        <w:jc w:val="center"/>
        <w:rPr>
          <w:rFonts w:ascii="宋体" w:eastAsia="宋体" w:hAnsi="宋体"/>
          <w:b/>
        </w:rPr>
      </w:pPr>
    </w:p>
    <w:p w14:paraId="4677DBF4" w14:textId="77777777" w:rsidR="00187A95" w:rsidRDefault="00187A95">
      <w:pPr>
        <w:jc w:val="center"/>
        <w:rPr>
          <w:rFonts w:ascii="宋体" w:eastAsia="宋体" w:hAnsi="宋体"/>
          <w:b/>
        </w:rPr>
      </w:pPr>
    </w:p>
    <w:p w14:paraId="7F3DED43" w14:textId="77777777" w:rsidR="00187A95" w:rsidRDefault="00187A95">
      <w:pPr>
        <w:jc w:val="center"/>
        <w:rPr>
          <w:rFonts w:ascii="宋体" w:eastAsia="宋体" w:hAnsi="宋体"/>
          <w:b/>
        </w:rPr>
      </w:pPr>
    </w:p>
    <w:p w14:paraId="05C42A70" w14:textId="77777777" w:rsidR="00187A95" w:rsidRDefault="00187A95">
      <w:pPr>
        <w:jc w:val="center"/>
        <w:rPr>
          <w:rFonts w:ascii="宋体" w:eastAsia="宋体" w:hAnsi="宋体"/>
          <w:b/>
        </w:rPr>
      </w:pPr>
    </w:p>
    <w:p w14:paraId="519CD158" w14:textId="77777777" w:rsidR="00187A95" w:rsidRDefault="00187A95">
      <w:pPr>
        <w:jc w:val="center"/>
        <w:rPr>
          <w:rFonts w:ascii="宋体" w:eastAsia="宋体" w:hAnsi="宋体"/>
          <w:b/>
        </w:rPr>
      </w:pPr>
    </w:p>
    <w:p w14:paraId="081801D3" w14:textId="77777777" w:rsidR="00187A95" w:rsidRDefault="00187A95">
      <w:pPr>
        <w:jc w:val="center"/>
        <w:rPr>
          <w:rFonts w:ascii="宋体" w:eastAsia="宋体" w:hAnsi="宋体"/>
          <w:b/>
        </w:rPr>
      </w:pPr>
    </w:p>
    <w:p w14:paraId="1C0AC1DD" w14:textId="77777777" w:rsidR="00187A95" w:rsidRDefault="00187A95">
      <w:pPr>
        <w:jc w:val="center"/>
        <w:rPr>
          <w:rFonts w:ascii="宋体" w:eastAsia="宋体" w:hAnsi="宋体"/>
          <w:b/>
        </w:rPr>
      </w:pPr>
    </w:p>
    <w:p w14:paraId="63BBF654" w14:textId="77777777" w:rsidR="00187A95" w:rsidRDefault="00187A95">
      <w:pPr>
        <w:jc w:val="center"/>
        <w:rPr>
          <w:rFonts w:ascii="宋体" w:eastAsia="宋体" w:hAnsi="宋体"/>
          <w:b/>
        </w:rPr>
      </w:pPr>
    </w:p>
    <w:p w14:paraId="3CE5D373" w14:textId="77777777" w:rsidR="00187A95" w:rsidRDefault="00187A95">
      <w:pPr>
        <w:jc w:val="center"/>
        <w:rPr>
          <w:rFonts w:ascii="宋体" w:eastAsia="宋体" w:hAnsi="宋体"/>
          <w:b/>
        </w:rPr>
      </w:pPr>
    </w:p>
    <w:p w14:paraId="57EDC1EF" w14:textId="77777777" w:rsidR="00187A95" w:rsidRDefault="00187A95">
      <w:pPr>
        <w:jc w:val="center"/>
        <w:rPr>
          <w:rFonts w:ascii="宋体" w:eastAsia="宋体" w:hAnsi="宋体"/>
          <w:b/>
        </w:rPr>
      </w:pPr>
    </w:p>
    <w:p w14:paraId="5735E1E3" w14:textId="77777777" w:rsidR="00187A95" w:rsidRDefault="00187A95">
      <w:pPr>
        <w:jc w:val="center"/>
        <w:rPr>
          <w:rFonts w:ascii="宋体" w:eastAsia="宋体" w:hAnsi="宋体"/>
          <w:b/>
        </w:rPr>
      </w:pPr>
    </w:p>
    <w:p w14:paraId="4927A92A" w14:textId="77777777" w:rsidR="00187A95" w:rsidRDefault="00187A95">
      <w:pPr>
        <w:jc w:val="center"/>
        <w:rPr>
          <w:rFonts w:ascii="宋体" w:eastAsia="宋体" w:hAnsi="宋体"/>
          <w:b/>
        </w:rPr>
      </w:pPr>
    </w:p>
    <w:p w14:paraId="11919916" w14:textId="77777777" w:rsidR="00187A95" w:rsidRDefault="00187A95">
      <w:pPr>
        <w:jc w:val="center"/>
        <w:rPr>
          <w:rFonts w:ascii="宋体" w:eastAsia="宋体" w:hAnsi="宋体"/>
          <w:b/>
        </w:rPr>
      </w:pPr>
    </w:p>
    <w:p w14:paraId="19AA98E4" w14:textId="77777777" w:rsidR="00187A95" w:rsidRDefault="00187A95">
      <w:pPr>
        <w:jc w:val="center"/>
        <w:rPr>
          <w:rFonts w:ascii="宋体" w:eastAsia="宋体" w:hAnsi="宋体"/>
          <w:b/>
        </w:rPr>
      </w:pPr>
    </w:p>
    <w:p w14:paraId="40B829A3" w14:textId="77777777" w:rsidR="00187A95" w:rsidRDefault="00187A95">
      <w:pPr>
        <w:jc w:val="center"/>
        <w:rPr>
          <w:rFonts w:ascii="宋体" w:eastAsia="宋体" w:hAnsi="宋体"/>
          <w:b/>
        </w:rPr>
      </w:pPr>
    </w:p>
    <w:p w14:paraId="74221EA4" w14:textId="77777777" w:rsidR="00187A95" w:rsidRDefault="00187A95">
      <w:pPr>
        <w:jc w:val="center"/>
        <w:rPr>
          <w:rFonts w:ascii="宋体" w:eastAsia="宋体" w:hAnsi="宋体"/>
          <w:b/>
        </w:rPr>
      </w:pPr>
    </w:p>
    <w:p w14:paraId="5BFE5DE8" w14:textId="77777777" w:rsidR="00187A95" w:rsidRDefault="00187A95">
      <w:pPr>
        <w:jc w:val="center"/>
        <w:rPr>
          <w:rFonts w:ascii="宋体" w:eastAsia="宋体" w:hAnsi="宋体"/>
          <w:b/>
        </w:rPr>
      </w:pPr>
    </w:p>
    <w:p w14:paraId="48656F83" w14:textId="77777777" w:rsidR="00187A95" w:rsidRDefault="00187A95">
      <w:pPr>
        <w:jc w:val="center"/>
        <w:rPr>
          <w:rFonts w:ascii="宋体" w:eastAsia="宋体" w:hAnsi="宋体"/>
          <w:b/>
        </w:rPr>
      </w:pPr>
    </w:p>
    <w:p w14:paraId="7673D372" w14:textId="77777777" w:rsidR="00187A95" w:rsidRDefault="00187A95">
      <w:pPr>
        <w:jc w:val="center"/>
        <w:rPr>
          <w:rFonts w:ascii="宋体" w:eastAsia="宋体" w:hAnsi="宋体"/>
          <w:b/>
        </w:rPr>
      </w:pPr>
    </w:p>
    <w:p w14:paraId="5483BAF8" w14:textId="77777777" w:rsidR="00187A95" w:rsidRDefault="00187A95">
      <w:pPr>
        <w:jc w:val="center"/>
        <w:rPr>
          <w:rFonts w:ascii="宋体" w:eastAsia="宋体" w:hAnsi="宋体"/>
          <w:b/>
        </w:rPr>
      </w:pPr>
    </w:p>
    <w:p w14:paraId="5CA88DFD" w14:textId="77777777" w:rsidR="00187A95" w:rsidRDefault="00187A95">
      <w:pPr>
        <w:jc w:val="center"/>
        <w:rPr>
          <w:rFonts w:ascii="宋体" w:eastAsia="宋体" w:hAnsi="宋体"/>
          <w:b/>
        </w:rPr>
      </w:pPr>
    </w:p>
    <w:p w14:paraId="114F2FD2" w14:textId="77777777" w:rsidR="00187A95" w:rsidRDefault="00187A95">
      <w:pPr>
        <w:jc w:val="center"/>
        <w:rPr>
          <w:rFonts w:ascii="宋体" w:eastAsia="宋体" w:hAnsi="宋体"/>
          <w:b/>
        </w:rPr>
        <w:sectPr w:rsidR="00187A95">
          <w:footerReference w:type="even" r:id="rId25"/>
          <w:footerReference w:type="default" r:id="rId26"/>
          <w:pgSz w:w="11900" w:h="16840"/>
          <w:pgMar w:top="1440" w:right="1800" w:bottom="1440" w:left="1800" w:header="851" w:footer="992" w:gutter="0"/>
          <w:cols w:space="425"/>
          <w:docGrid w:type="lines" w:linePitch="423"/>
        </w:sectPr>
      </w:pPr>
    </w:p>
    <w:p w14:paraId="25EA32EE" w14:textId="77777777" w:rsidR="00187A95" w:rsidRDefault="00B12307">
      <w:pPr>
        <w:jc w:val="left"/>
        <w:rPr>
          <w:rFonts w:ascii="宋体" w:eastAsia="宋体" w:hAnsi="宋体"/>
          <w:b/>
          <w:sz w:val="21"/>
          <w:szCs w:val="21"/>
          <w:u w:val="single"/>
        </w:rPr>
      </w:pPr>
      <w:r>
        <w:rPr>
          <w:rFonts w:ascii="宋体" w:eastAsia="宋体" w:hAnsi="宋体" w:hint="eastAsia"/>
          <w:b/>
          <w:sz w:val="21"/>
          <w:szCs w:val="21"/>
          <w:u w:val="single"/>
        </w:rPr>
        <w:lastRenderedPageBreak/>
        <w:t>附</w:t>
      </w:r>
      <w:r>
        <w:rPr>
          <w:rFonts w:ascii="宋体" w:eastAsia="宋体" w:hAnsi="宋体" w:cs="宋体"/>
          <w:b/>
          <w:sz w:val="21"/>
          <w:szCs w:val="21"/>
          <w:u w:val="single"/>
        </w:rPr>
        <w:t>录</w:t>
      </w:r>
      <w:r>
        <w:rPr>
          <w:rFonts w:ascii="宋体" w:eastAsia="宋体" w:hAnsi="宋体" w:hint="eastAsia"/>
          <w:b/>
          <w:sz w:val="21"/>
          <w:szCs w:val="21"/>
          <w:u w:val="single"/>
        </w:rPr>
        <w:t>E</w:t>
      </w:r>
    </w:p>
    <w:p w14:paraId="24B08B4F" w14:textId="77777777" w:rsidR="00187A95" w:rsidRDefault="00187A95">
      <w:pPr>
        <w:jc w:val="left"/>
        <w:rPr>
          <w:rFonts w:ascii="宋体" w:eastAsia="宋体" w:hAnsi="宋体"/>
          <w:b/>
          <w:sz w:val="21"/>
          <w:szCs w:val="21"/>
          <w:u w:val="single"/>
        </w:rPr>
      </w:pPr>
    </w:p>
    <w:p w14:paraId="23DD2E0B" w14:textId="77777777" w:rsidR="00187A95" w:rsidRDefault="00B12307">
      <w:pPr>
        <w:jc w:val="left"/>
        <w:rPr>
          <w:rFonts w:ascii="宋体" w:eastAsia="宋体" w:hAnsi="宋体"/>
          <w:sz w:val="20"/>
          <w:szCs w:val="20"/>
        </w:rPr>
      </w:pPr>
      <w:r>
        <w:rPr>
          <w:rFonts w:ascii="宋体" w:eastAsia="宋体" w:hAnsi="宋体" w:hint="eastAsia"/>
          <w:sz w:val="20"/>
          <w:szCs w:val="20"/>
          <w:highlight w:val="yellow"/>
        </w:rPr>
        <w:t>被</w:t>
      </w:r>
      <w:r>
        <w:rPr>
          <w:rFonts w:ascii="宋体" w:eastAsia="宋体" w:hAnsi="宋体" w:cs="宋体"/>
          <w:sz w:val="20"/>
          <w:szCs w:val="20"/>
          <w:highlight w:val="yellow"/>
        </w:rPr>
        <w:t>许</w:t>
      </w:r>
      <w:r>
        <w:rPr>
          <w:rFonts w:ascii="宋体" w:eastAsia="宋体" w:hAnsi="宋体" w:hint="eastAsia"/>
          <w:sz w:val="20"/>
          <w:szCs w:val="20"/>
          <w:highlight w:val="yellow"/>
        </w:rPr>
        <w:t>可方：</w:t>
      </w:r>
    </w:p>
    <w:p w14:paraId="773C1563" w14:textId="77777777" w:rsidR="00187A95" w:rsidRDefault="00B12307">
      <w:pPr>
        <w:tabs>
          <w:tab w:val="left" w:pos="6882"/>
        </w:tabs>
        <w:jc w:val="left"/>
        <w:rPr>
          <w:rFonts w:ascii="宋体" w:eastAsia="宋体" w:hAnsi="宋体" w:cs="Arial"/>
          <w:sz w:val="20"/>
          <w:szCs w:val="20"/>
        </w:rPr>
      </w:pPr>
      <w:r>
        <w:rPr>
          <w:rFonts w:ascii="宋体" w:eastAsia="宋体" w:hAnsi="宋体" w:cs="宋体"/>
          <w:sz w:val="20"/>
          <w:szCs w:val="20"/>
        </w:rPr>
        <w:t>产</w:t>
      </w:r>
      <w:r>
        <w:rPr>
          <w:rFonts w:ascii="宋体" w:eastAsia="宋体" w:hAnsi="宋体" w:hint="eastAsia"/>
          <w:sz w:val="20"/>
          <w:szCs w:val="20"/>
        </w:rPr>
        <w:t>品：保温杯</w:t>
      </w:r>
      <w:r>
        <w:rPr>
          <w:rFonts w:ascii="宋体" w:eastAsia="宋体" w:hAnsi="宋体"/>
          <w:sz w:val="20"/>
          <w:szCs w:val="20"/>
        </w:rPr>
        <w:t xml:space="preserve">      </w:t>
      </w:r>
      <w:r>
        <w:rPr>
          <w:rFonts w:ascii="宋体" w:eastAsia="宋体" w:hAnsi="宋体" w:hint="eastAsia"/>
          <w:sz w:val="20"/>
          <w:szCs w:val="20"/>
        </w:rPr>
        <w:t xml:space="preserve">                                                                    </w:t>
      </w:r>
      <w:r>
        <w:rPr>
          <w:rFonts w:ascii="宋体" w:eastAsia="宋体" w:hAnsi="宋体" w:cs="宋体"/>
          <w:sz w:val="20"/>
          <w:szCs w:val="20"/>
        </w:rPr>
        <w:t>电</w:t>
      </w:r>
      <w:r>
        <w:rPr>
          <w:rFonts w:ascii="宋体" w:eastAsia="宋体" w:hAnsi="宋体" w:cs="Arial" w:hint="eastAsia"/>
          <w:sz w:val="20"/>
          <w:szCs w:val="20"/>
        </w:rPr>
        <w:t>子</w:t>
      </w:r>
      <w:r>
        <w:rPr>
          <w:rFonts w:ascii="宋体" w:eastAsia="宋体" w:hAnsi="宋体" w:cs="宋体"/>
          <w:sz w:val="20"/>
          <w:szCs w:val="20"/>
        </w:rPr>
        <w:t>邮</w:t>
      </w:r>
      <w:r>
        <w:rPr>
          <w:rFonts w:ascii="宋体" w:eastAsia="宋体" w:hAnsi="宋体" w:cs="Arial" w:hint="eastAsia"/>
          <w:sz w:val="20"/>
          <w:szCs w:val="20"/>
        </w:rPr>
        <w:t>箱</w:t>
      </w:r>
      <w:r>
        <w:rPr>
          <w:rFonts w:ascii="宋体" w:eastAsia="宋体" w:hAnsi="宋体" w:cs="Arial"/>
          <w:sz w:val="20"/>
          <w:szCs w:val="20"/>
        </w:rPr>
        <w:t xml:space="preserve"> :__________@linecorp.com</w:t>
      </w:r>
    </w:p>
    <w:tbl>
      <w:tblPr>
        <w:tblpPr w:leftFromText="142" w:rightFromText="142" w:vertAnchor="text" w:horzAnchor="margin" w:tblpY="563"/>
        <w:tblW w:w="14928" w:type="dxa"/>
        <w:tblLayout w:type="fixed"/>
        <w:tblCellMar>
          <w:left w:w="99" w:type="dxa"/>
          <w:right w:w="99" w:type="dxa"/>
        </w:tblCellMar>
        <w:tblLook w:val="04A0" w:firstRow="1" w:lastRow="0" w:firstColumn="1" w:lastColumn="0" w:noHBand="0" w:noVBand="1"/>
      </w:tblPr>
      <w:tblGrid>
        <w:gridCol w:w="496"/>
        <w:gridCol w:w="1357"/>
        <w:gridCol w:w="1133"/>
        <w:gridCol w:w="837"/>
        <w:gridCol w:w="1060"/>
        <w:gridCol w:w="1105"/>
        <w:gridCol w:w="953"/>
        <w:gridCol w:w="1276"/>
        <w:gridCol w:w="992"/>
        <w:gridCol w:w="1022"/>
        <w:gridCol w:w="963"/>
        <w:gridCol w:w="778"/>
        <w:gridCol w:w="781"/>
        <w:gridCol w:w="1125"/>
        <w:gridCol w:w="1050"/>
      </w:tblGrid>
      <w:tr w:rsidR="00187A95" w14:paraId="716364C8" w14:textId="77777777">
        <w:trPr>
          <w:trHeight w:val="559"/>
        </w:trPr>
        <w:tc>
          <w:tcPr>
            <w:tcW w:w="496"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570D7C69"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序号</w:t>
            </w:r>
          </w:p>
        </w:tc>
        <w:tc>
          <w:tcPr>
            <w:tcW w:w="135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3B6AB551"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文件的准确描述</w:t>
            </w:r>
          </w:p>
        </w:tc>
        <w:tc>
          <w:tcPr>
            <w:tcW w:w="1133"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07BAB0DB"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促销日期</w:t>
            </w:r>
          </w:p>
        </w:tc>
        <w:tc>
          <w:tcPr>
            <w:tcW w:w="83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201F7F87"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年龄</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736C19D5"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性别</w:t>
            </w:r>
          </w:p>
          <w:p w14:paraId="1527FEA3"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男/女</w:t>
            </w:r>
          </w:p>
        </w:tc>
        <w:tc>
          <w:tcPr>
            <w:tcW w:w="1105"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3A60693D"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尺寸/大小</w:t>
            </w:r>
          </w:p>
        </w:tc>
        <w:tc>
          <w:tcPr>
            <w:tcW w:w="953"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1FB22194" w14:textId="77777777" w:rsidR="00187A95" w:rsidRDefault="00B12307">
            <w:pPr>
              <w:jc w:val="center"/>
              <w:rPr>
                <w:rFonts w:ascii="Arial" w:eastAsia="Dotum" w:hAnsi="Arial" w:cs="Arial"/>
                <w:b/>
                <w:bCs/>
                <w:sz w:val="16"/>
                <w:szCs w:val="16"/>
                <w:lang w:eastAsia="ko-KR"/>
              </w:rPr>
            </w:pPr>
            <w:r>
              <w:rPr>
                <w:rFonts w:ascii="微软雅黑" w:eastAsia="微软雅黑" w:hAnsi="微软雅黑" w:cs="微软雅黑" w:hint="eastAsia"/>
                <w:b/>
                <w:bCs/>
                <w:sz w:val="16"/>
                <w:szCs w:val="16"/>
              </w:rPr>
              <w:t>构造/材料/纤维</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14:paraId="0FBEEB22"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申请</w:t>
            </w:r>
            <w:r>
              <w:rPr>
                <w:rFonts w:ascii="微软雅黑" w:eastAsia="微软雅黑" w:hAnsi="微软雅黑" w:cs="微软雅黑" w:hint="eastAsia"/>
                <w:b/>
                <w:bCs/>
                <w:sz w:val="16"/>
                <w:szCs w:val="16"/>
              </w:rPr>
              <w:t>或改进的方法</w:t>
            </w:r>
          </w:p>
        </w:tc>
        <w:tc>
          <w:tcPr>
            <w:tcW w:w="2977" w:type="dxa"/>
            <w:gridSpan w:val="3"/>
            <w:tcBorders>
              <w:top w:val="single" w:sz="4" w:space="0" w:color="auto"/>
              <w:left w:val="nil"/>
              <w:bottom w:val="single" w:sz="4" w:space="0" w:color="auto"/>
              <w:right w:val="single" w:sz="4" w:space="0" w:color="000000"/>
            </w:tcBorders>
            <w:shd w:val="clear" w:color="000000" w:fill="BFBFBF"/>
            <w:vAlign w:val="center"/>
          </w:tcPr>
          <w:p w14:paraId="2A4F2BF4" w14:textId="77777777" w:rsidR="00187A95" w:rsidRDefault="00B12307">
            <w:pPr>
              <w:jc w:val="center"/>
              <w:rPr>
                <w:rFonts w:ascii="Arial" w:eastAsia="Dotum" w:hAnsi="Arial" w:cs="Arial"/>
                <w:b/>
                <w:bCs/>
                <w:color w:val="000000"/>
                <w:sz w:val="16"/>
                <w:szCs w:val="16"/>
                <w:lang w:eastAsia="ko-KR"/>
              </w:rPr>
            </w:pPr>
            <w:r>
              <w:rPr>
                <w:rFonts w:ascii="微软雅黑" w:eastAsia="微软雅黑" w:hAnsi="微软雅黑" w:cs="微软雅黑" w:hint="eastAsia"/>
                <w:b/>
                <w:bCs/>
                <w:color w:val="000000"/>
                <w:sz w:val="16"/>
                <w:szCs w:val="16"/>
              </w:rPr>
              <w:t>销售预期</w:t>
            </w:r>
          </w:p>
        </w:tc>
        <w:tc>
          <w:tcPr>
            <w:tcW w:w="2684" w:type="dxa"/>
            <w:gridSpan w:val="3"/>
            <w:tcBorders>
              <w:top w:val="single" w:sz="4" w:space="0" w:color="auto"/>
              <w:left w:val="nil"/>
              <w:bottom w:val="single" w:sz="4" w:space="0" w:color="auto"/>
              <w:right w:val="single" w:sz="4" w:space="0" w:color="000000"/>
            </w:tcBorders>
            <w:shd w:val="clear" w:color="000000" w:fill="BFBFBF"/>
            <w:vAlign w:val="center"/>
          </w:tcPr>
          <w:p w14:paraId="3A55F6C0" w14:textId="77777777" w:rsidR="00187A95" w:rsidRDefault="00B12307">
            <w:pPr>
              <w:jc w:val="center"/>
              <w:rPr>
                <w:rFonts w:ascii="Arial" w:eastAsia="Dotum" w:hAnsi="Arial" w:cs="Arial"/>
                <w:b/>
                <w:bCs/>
                <w:color w:val="000000"/>
                <w:sz w:val="16"/>
                <w:szCs w:val="16"/>
                <w:lang w:eastAsia="ko-KR"/>
              </w:rPr>
            </w:pPr>
            <w:r>
              <w:rPr>
                <w:rFonts w:ascii="微软雅黑" w:eastAsia="微软雅黑" w:hAnsi="微软雅黑" w:cs="微软雅黑" w:hint="eastAsia"/>
                <w:b/>
                <w:bCs/>
                <w:color w:val="000000"/>
                <w:sz w:val="16"/>
                <w:szCs w:val="16"/>
              </w:rPr>
              <w:t>每件单价（美元）</w:t>
            </w:r>
          </w:p>
        </w:tc>
        <w:tc>
          <w:tcPr>
            <w:tcW w:w="1050" w:type="dxa"/>
            <w:vMerge w:val="restart"/>
            <w:tcBorders>
              <w:top w:val="nil"/>
              <w:left w:val="single" w:sz="4" w:space="0" w:color="auto"/>
              <w:bottom w:val="single" w:sz="4" w:space="0" w:color="auto"/>
              <w:right w:val="single" w:sz="4" w:space="0" w:color="auto"/>
            </w:tcBorders>
            <w:shd w:val="clear" w:color="000000" w:fill="C0C0C0"/>
            <w:vAlign w:val="center"/>
          </w:tcPr>
          <w:p w14:paraId="0EE7E5B1" w14:textId="77777777" w:rsidR="00187A95" w:rsidRDefault="00B12307">
            <w:pPr>
              <w:jc w:val="center"/>
              <w:rPr>
                <w:rFonts w:ascii="Arial" w:eastAsia="Dotum" w:hAnsi="Arial" w:cs="Arial"/>
                <w:b/>
                <w:bCs/>
                <w:sz w:val="16"/>
                <w:szCs w:val="16"/>
                <w:lang w:eastAsia="ko-KR"/>
              </w:rPr>
            </w:pPr>
            <w:r>
              <w:rPr>
                <w:rFonts w:ascii="微软雅黑" w:eastAsia="微软雅黑" w:hAnsi="微软雅黑" w:cs="微软雅黑" w:hint="eastAsia"/>
                <w:b/>
                <w:bCs/>
                <w:sz w:val="16"/>
                <w:szCs w:val="16"/>
              </w:rPr>
              <w:t>预测销售（美元）</w:t>
            </w:r>
          </w:p>
        </w:tc>
      </w:tr>
      <w:tr w:rsidR="00187A95" w14:paraId="152B119C" w14:textId="77777777">
        <w:trPr>
          <w:trHeight w:val="557"/>
        </w:trPr>
        <w:tc>
          <w:tcPr>
            <w:tcW w:w="496" w:type="dxa"/>
            <w:vMerge/>
            <w:tcBorders>
              <w:top w:val="single" w:sz="4" w:space="0" w:color="auto"/>
              <w:left w:val="single" w:sz="4" w:space="0" w:color="auto"/>
              <w:bottom w:val="single" w:sz="4" w:space="0" w:color="auto"/>
              <w:right w:val="single" w:sz="4" w:space="0" w:color="auto"/>
            </w:tcBorders>
            <w:vAlign w:val="center"/>
          </w:tcPr>
          <w:p w14:paraId="0D1E3050" w14:textId="77777777" w:rsidR="00187A95" w:rsidRDefault="00187A95">
            <w:pPr>
              <w:jc w:val="center"/>
              <w:rPr>
                <w:rFonts w:ascii="Arial" w:eastAsia="Dotum" w:hAnsi="Arial" w:cs="Arial"/>
                <w:b/>
                <w:bCs/>
                <w:sz w:val="16"/>
                <w:szCs w:val="16"/>
                <w:lang w:eastAsia="ko-KR"/>
              </w:rPr>
            </w:pPr>
          </w:p>
        </w:tc>
        <w:tc>
          <w:tcPr>
            <w:tcW w:w="1357" w:type="dxa"/>
            <w:vMerge/>
            <w:tcBorders>
              <w:top w:val="single" w:sz="4" w:space="0" w:color="auto"/>
              <w:left w:val="single" w:sz="4" w:space="0" w:color="auto"/>
              <w:bottom w:val="single" w:sz="4" w:space="0" w:color="auto"/>
              <w:right w:val="single" w:sz="4" w:space="0" w:color="auto"/>
            </w:tcBorders>
            <w:vAlign w:val="center"/>
          </w:tcPr>
          <w:p w14:paraId="5A303704" w14:textId="77777777" w:rsidR="00187A95" w:rsidRDefault="00187A95">
            <w:pPr>
              <w:jc w:val="center"/>
              <w:rPr>
                <w:rFonts w:ascii="Arial" w:eastAsia="Dotum" w:hAnsi="Arial" w:cs="Arial"/>
                <w:b/>
                <w:bCs/>
                <w:sz w:val="16"/>
                <w:szCs w:val="16"/>
                <w:lang w:eastAsia="ko-KR"/>
              </w:rPr>
            </w:pPr>
          </w:p>
        </w:tc>
        <w:tc>
          <w:tcPr>
            <w:tcW w:w="1133" w:type="dxa"/>
            <w:vMerge/>
            <w:tcBorders>
              <w:top w:val="single" w:sz="4" w:space="0" w:color="auto"/>
              <w:left w:val="single" w:sz="4" w:space="0" w:color="auto"/>
              <w:bottom w:val="single" w:sz="4" w:space="0" w:color="auto"/>
              <w:right w:val="single" w:sz="4" w:space="0" w:color="auto"/>
            </w:tcBorders>
            <w:vAlign w:val="center"/>
          </w:tcPr>
          <w:p w14:paraId="06BB7903" w14:textId="77777777" w:rsidR="00187A95" w:rsidRDefault="00187A95">
            <w:pPr>
              <w:jc w:val="center"/>
              <w:rPr>
                <w:rFonts w:ascii="Arial" w:eastAsia="Dotum" w:hAnsi="Arial" w:cs="Arial"/>
                <w:b/>
                <w:bCs/>
                <w:sz w:val="16"/>
                <w:szCs w:val="16"/>
                <w:lang w:eastAsia="ko-KR"/>
              </w:rPr>
            </w:pPr>
          </w:p>
        </w:tc>
        <w:tc>
          <w:tcPr>
            <w:tcW w:w="837" w:type="dxa"/>
            <w:vMerge/>
            <w:tcBorders>
              <w:top w:val="single" w:sz="4" w:space="0" w:color="auto"/>
              <w:left w:val="single" w:sz="4" w:space="0" w:color="auto"/>
              <w:bottom w:val="single" w:sz="4" w:space="0" w:color="auto"/>
              <w:right w:val="single" w:sz="4" w:space="0" w:color="auto"/>
            </w:tcBorders>
            <w:vAlign w:val="center"/>
          </w:tcPr>
          <w:p w14:paraId="611E126C" w14:textId="77777777" w:rsidR="00187A95" w:rsidRDefault="00187A95">
            <w:pPr>
              <w:jc w:val="center"/>
              <w:rPr>
                <w:rFonts w:ascii="Arial" w:eastAsia="Dotum" w:hAnsi="Arial" w:cs="Arial"/>
                <w:b/>
                <w:bCs/>
                <w:sz w:val="16"/>
                <w:szCs w:val="16"/>
                <w:lang w:eastAsia="ko-KR"/>
              </w:rPr>
            </w:pPr>
          </w:p>
        </w:tc>
        <w:tc>
          <w:tcPr>
            <w:tcW w:w="1060" w:type="dxa"/>
            <w:vMerge/>
            <w:tcBorders>
              <w:top w:val="single" w:sz="4" w:space="0" w:color="auto"/>
              <w:left w:val="single" w:sz="4" w:space="0" w:color="auto"/>
              <w:bottom w:val="single" w:sz="4" w:space="0" w:color="auto"/>
              <w:right w:val="single" w:sz="4" w:space="0" w:color="auto"/>
            </w:tcBorders>
            <w:vAlign w:val="center"/>
          </w:tcPr>
          <w:p w14:paraId="59B5AB20" w14:textId="77777777" w:rsidR="00187A95" w:rsidRDefault="00187A95">
            <w:pPr>
              <w:jc w:val="center"/>
              <w:rPr>
                <w:rFonts w:ascii="Arial" w:eastAsia="Dotum" w:hAnsi="Arial" w:cs="Arial"/>
                <w:b/>
                <w:bCs/>
                <w:sz w:val="16"/>
                <w:szCs w:val="16"/>
                <w:lang w:eastAsia="ko-KR"/>
              </w:rPr>
            </w:pPr>
          </w:p>
        </w:tc>
        <w:tc>
          <w:tcPr>
            <w:tcW w:w="1105" w:type="dxa"/>
            <w:vMerge/>
            <w:tcBorders>
              <w:top w:val="single" w:sz="4" w:space="0" w:color="auto"/>
              <w:left w:val="single" w:sz="4" w:space="0" w:color="auto"/>
              <w:bottom w:val="single" w:sz="4" w:space="0" w:color="auto"/>
              <w:right w:val="single" w:sz="4" w:space="0" w:color="auto"/>
            </w:tcBorders>
            <w:vAlign w:val="center"/>
          </w:tcPr>
          <w:p w14:paraId="2972C810" w14:textId="77777777" w:rsidR="00187A95" w:rsidRDefault="00187A95">
            <w:pPr>
              <w:jc w:val="center"/>
              <w:rPr>
                <w:rFonts w:ascii="Arial" w:eastAsia="Dotum" w:hAnsi="Arial" w:cs="Arial"/>
                <w:b/>
                <w:bCs/>
                <w:sz w:val="16"/>
                <w:szCs w:val="16"/>
                <w:lang w:eastAsia="ko-KR"/>
              </w:rPr>
            </w:pPr>
          </w:p>
        </w:tc>
        <w:tc>
          <w:tcPr>
            <w:tcW w:w="953" w:type="dxa"/>
            <w:vMerge/>
            <w:tcBorders>
              <w:top w:val="single" w:sz="4" w:space="0" w:color="auto"/>
              <w:left w:val="single" w:sz="4" w:space="0" w:color="auto"/>
              <w:bottom w:val="single" w:sz="4" w:space="0" w:color="auto"/>
              <w:right w:val="single" w:sz="4" w:space="0" w:color="auto"/>
            </w:tcBorders>
            <w:vAlign w:val="center"/>
          </w:tcPr>
          <w:p w14:paraId="3371D4B2" w14:textId="77777777" w:rsidR="00187A95" w:rsidRDefault="00187A95">
            <w:pPr>
              <w:jc w:val="center"/>
              <w:rPr>
                <w:rFonts w:ascii="Arial" w:eastAsia="Dotum" w:hAnsi="Arial" w:cs="Arial"/>
                <w:b/>
                <w:bCs/>
                <w:sz w:val="16"/>
                <w:szCs w:val="16"/>
                <w:lang w:eastAsia="ko-KR"/>
              </w:rPr>
            </w:pPr>
          </w:p>
        </w:tc>
        <w:tc>
          <w:tcPr>
            <w:tcW w:w="1276" w:type="dxa"/>
            <w:vMerge/>
            <w:tcBorders>
              <w:top w:val="single" w:sz="4" w:space="0" w:color="auto"/>
              <w:left w:val="single" w:sz="4" w:space="0" w:color="auto"/>
              <w:bottom w:val="single" w:sz="4" w:space="0" w:color="auto"/>
              <w:right w:val="single" w:sz="4" w:space="0" w:color="auto"/>
            </w:tcBorders>
            <w:vAlign w:val="center"/>
          </w:tcPr>
          <w:p w14:paraId="30F9840F" w14:textId="77777777" w:rsidR="00187A95" w:rsidRDefault="00187A95">
            <w:pPr>
              <w:jc w:val="center"/>
              <w:rPr>
                <w:rFonts w:ascii="Arial" w:eastAsia="Dotum" w:hAnsi="Arial" w:cs="Arial"/>
                <w:b/>
                <w:bCs/>
                <w:sz w:val="16"/>
                <w:szCs w:val="16"/>
                <w:lang w:eastAsia="ko-KR"/>
              </w:rPr>
            </w:pPr>
          </w:p>
        </w:tc>
        <w:tc>
          <w:tcPr>
            <w:tcW w:w="992" w:type="dxa"/>
            <w:tcBorders>
              <w:top w:val="nil"/>
              <w:left w:val="nil"/>
              <w:bottom w:val="single" w:sz="4" w:space="0" w:color="auto"/>
              <w:right w:val="single" w:sz="4" w:space="0" w:color="auto"/>
            </w:tcBorders>
            <w:shd w:val="clear" w:color="000000" w:fill="BFBFBF"/>
            <w:vAlign w:val="center"/>
          </w:tcPr>
          <w:p w14:paraId="6F4C13A8" w14:textId="77777777" w:rsidR="00187A95" w:rsidRDefault="00B12307">
            <w:pPr>
              <w:jc w:val="center"/>
              <w:rPr>
                <w:rFonts w:ascii="Arial" w:eastAsia="Dotum" w:hAnsi="Arial" w:cs="Arial"/>
                <w:b/>
                <w:bCs/>
                <w:color w:val="000000"/>
                <w:sz w:val="16"/>
                <w:szCs w:val="16"/>
                <w:lang w:eastAsia="ko-KR"/>
              </w:rPr>
            </w:pPr>
            <w:r>
              <w:rPr>
                <w:rFonts w:asciiTheme="minorEastAsia" w:hAnsiTheme="minorEastAsia" w:cs="Arial" w:hint="eastAsia"/>
                <w:b/>
                <w:bCs/>
                <w:color w:val="000000"/>
                <w:sz w:val="16"/>
                <w:szCs w:val="16"/>
              </w:rPr>
              <w:t>每个设计的数量</w:t>
            </w:r>
          </w:p>
        </w:tc>
        <w:tc>
          <w:tcPr>
            <w:tcW w:w="1022" w:type="dxa"/>
            <w:tcBorders>
              <w:top w:val="nil"/>
              <w:left w:val="nil"/>
              <w:bottom w:val="single" w:sz="4" w:space="0" w:color="auto"/>
              <w:right w:val="single" w:sz="4" w:space="0" w:color="auto"/>
            </w:tcBorders>
            <w:shd w:val="clear" w:color="000000" w:fill="BFBFBF"/>
            <w:vAlign w:val="center"/>
          </w:tcPr>
          <w:p w14:paraId="549AF690" w14:textId="77777777" w:rsidR="00187A95" w:rsidRDefault="00B12307">
            <w:pPr>
              <w:jc w:val="center"/>
              <w:rPr>
                <w:rFonts w:ascii="Arial" w:eastAsia="Dotum" w:hAnsi="Arial" w:cs="Arial"/>
                <w:b/>
                <w:bCs/>
                <w:color w:val="000000"/>
                <w:sz w:val="16"/>
                <w:szCs w:val="16"/>
                <w:lang w:eastAsia="ko-KR"/>
              </w:rPr>
            </w:pPr>
            <w:r>
              <w:rPr>
                <w:rFonts w:ascii="微软雅黑" w:eastAsia="微软雅黑" w:hAnsi="微软雅黑" w:cs="微软雅黑" w:hint="eastAsia"/>
                <w:b/>
                <w:bCs/>
                <w:color w:val="000000"/>
                <w:sz w:val="16"/>
                <w:szCs w:val="16"/>
              </w:rPr>
              <w:t>设计数量</w:t>
            </w:r>
          </w:p>
        </w:tc>
        <w:tc>
          <w:tcPr>
            <w:tcW w:w="963" w:type="dxa"/>
            <w:tcBorders>
              <w:top w:val="nil"/>
              <w:left w:val="nil"/>
              <w:bottom w:val="single" w:sz="4" w:space="0" w:color="auto"/>
              <w:right w:val="single" w:sz="4" w:space="0" w:color="auto"/>
            </w:tcBorders>
            <w:shd w:val="clear" w:color="000000" w:fill="BFBFBF"/>
            <w:vAlign w:val="center"/>
          </w:tcPr>
          <w:p w14:paraId="57F1C6C1" w14:textId="77777777" w:rsidR="00187A95" w:rsidRDefault="00B12307">
            <w:pPr>
              <w:jc w:val="center"/>
              <w:rPr>
                <w:rFonts w:ascii="Arial" w:eastAsia="Dotum" w:hAnsi="Arial" w:cs="Arial"/>
                <w:b/>
                <w:bCs/>
                <w:color w:val="000000"/>
                <w:sz w:val="16"/>
                <w:szCs w:val="16"/>
                <w:lang w:eastAsia="ko-KR"/>
              </w:rPr>
            </w:pPr>
            <w:r>
              <w:rPr>
                <w:rFonts w:ascii="微软雅黑" w:eastAsia="微软雅黑" w:hAnsi="微软雅黑" w:cs="微软雅黑" w:hint="eastAsia"/>
                <w:b/>
                <w:bCs/>
                <w:color w:val="000000"/>
                <w:sz w:val="16"/>
                <w:szCs w:val="16"/>
              </w:rPr>
              <w:t>预估总数</w:t>
            </w:r>
          </w:p>
        </w:tc>
        <w:tc>
          <w:tcPr>
            <w:tcW w:w="778" w:type="dxa"/>
            <w:tcBorders>
              <w:top w:val="nil"/>
              <w:left w:val="nil"/>
              <w:bottom w:val="single" w:sz="4" w:space="0" w:color="auto"/>
              <w:right w:val="single" w:sz="4" w:space="0" w:color="auto"/>
            </w:tcBorders>
            <w:shd w:val="clear" w:color="000000" w:fill="BFBFBF"/>
            <w:vAlign w:val="center"/>
          </w:tcPr>
          <w:p w14:paraId="7162CF26" w14:textId="77777777" w:rsidR="00187A95" w:rsidRDefault="00B12307">
            <w:pPr>
              <w:jc w:val="center"/>
              <w:rPr>
                <w:rFonts w:ascii="Arial" w:eastAsia="Dotum" w:hAnsi="Arial" w:cs="Arial"/>
                <w:b/>
                <w:bCs/>
                <w:color w:val="000000"/>
                <w:sz w:val="16"/>
                <w:szCs w:val="16"/>
                <w:lang w:eastAsia="ko-KR"/>
              </w:rPr>
            </w:pPr>
            <w:r>
              <w:rPr>
                <w:rFonts w:asciiTheme="minorEastAsia" w:hAnsiTheme="minorEastAsia" w:cs="Arial" w:hint="eastAsia"/>
                <w:b/>
                <w:bCs/>
                <w:color w:val="000000"/>
                <w:sz w:val="16"/>
                <w:szCs w:val="16"/>
              </w:rPr>
              <w:t>零售</w:t>
            </w:r>
          </w:p>
        </w:tc>
        <w:tc>
          <w:tcPr>
            <w:tcW w:w="781" w:type="dxa"/>
            <w:tcBorders>
              <w:top w:val="nil"/>
              <w:left w:val="nil"/>
              <w:bottom w:val="single" w:sz="4" w:space="0" w:color="auto"/>
              <w:right w:val="single" w:sz="4" w:space="0" w:color="auto"/>
            </w:tcBorders>
            <w:shd w:val="clear" w:color="000000" w:fill="BFBFBF"/>
            <w:vAlign w:val="center"/>
          </w:tcPr>
          <w:p w14:paraId="76B1DA5D" w14:textId="77777777" w:rsidR="00187A95" w:rsidRDefault="00B12307">
            <w:pPr>
              <w:jc w:val="center"/>
              <w:rPr>
                <w:rFonts w:ascii="Arial" w:eastAsia="Dotum" w:hAnsi="Arial" w:cs="Arial"/>
                <w:b/>
                <w:bCs/>
                <w:color w:val="000000"/>
                <w:sz w:val="16"/>
                <w:szCs w:val="16"/>
                <w:lang w:eastAsia="ko-KR"/>
              </w:rPr>
            </w:pPr>
            <w:r>
              <w:rPr>
                <w:rFonts w:asciiTheme="minorEastAsia" w:hAnsiTheme="minorEastAsia" w:cs="Arial" w:hint="eastAsia"/>
                <w:b/>
                <w:bCs/>
                <w:color w:val="000000"/>
                <w:sz w:val="16"/>
                <w:szCs w:val="16"/>
              </w:rPr>
              <w:t>批发价</w:t>
            </w:r>
          </w:p>
        </w:tc>
        <w:tc>
          <w:tcPr>
            <w:tcW w:w="1125" w:type="dxa"/>
            <w:tcBorders>
              <w:top w:val="nil"/>
              <w:left w:val="nil"/>
              <w:bottom w:val="single" w:sz="4" w:space="0" w:color="auto"/>
              <w:right w:val="single" w:sz="4" w:space="0" w:color="auto"/>
            </w:tcBorders>
            <w:shd w:val="clear" w:color="000000" w:fill="BFBFBF"/>
            <w:vAlign w:val="center"/>
          </w:tcPr>
          <w:p w14:paraId="201321D7" w14:textId="77777777" w:rsidR="00187A95" w:rsidRDefault="00B12307">
            <w:pPr>
              <w:jc w:val="center"/>
              <w:rPr>
                <w:rFonts w:ascii="Arial" w:eastAsia="Dotum" w:hAnsi="Arial" w:cs="Arial"/>
                <w:b/>
                <w:bCs/>
                <w:color w:val="000000"/>
                <w:sz w:val="16"/>
                <w:szCs w:val="16"/>
                <w:lang w:eastAsia="ko-KR"/>
              </w:rPr>
            </w:pPr>
            <w:r>
              <w:rPr>
                <w:rFonts w:asciiTheme="minorEastAsia" w:hAnsiTheme="minorEastAsia" w:cs="Arial" w:hint="eastAsia"/>
                <w:b/>
                <w:bCs/>
                <w:color w:val="000000"/>
                <w:sz w:val="16"/>
                <w:szCs w:val="16"/>
              </w:rPr>
              <w:t>出厂价</w:t>
            </w:r>
          </w:p>
        </w:tc>
        <w:tc>
          <w:tcPr>
            <w:tcW w:w="1050" w:type="dxa"/>
            <w:vMerge/>
            <w:tcBorders>
              <w:top w:val="nil"/>
              <w:left w:val="single" w:sz="4" w:space="0" w:color="auto"/>
              <w:bottom w:val="single" w:sz="4" w:space="0" w:color="auto"/>
              <w:right w:val="single" w:sz="4" w:space="0" w:color="auto"/>
            </w:tcBorders>
            <w:vAlign w:val="center"/>
          </w:tcPr>
          <w:p w14:paraId="1905F8EB" w14:textId="77777777" w:rsidR="00187A95" w:rsidRDefault="00187A95">
            <w:pPr>
              <w:rPr>
                <w:rFonts w:ascii="Arial" w:eastAsia="Dotum" w:hAnsi="Arial" w:cs="Arial"/>
                <w:b/>
                <w:bCs/>
                <w:sz w:val="16"/>
                <w:szCs w:val="16"/>
                <w:lang w:eastAsia="ko-KR"/>
              </w:rPr>
            </w:pPr>
          </w:p>
        </w:tc>
      </w:tr>
      <w:tr w:rsidR="00187A95" w14:paraId="17DBD518" w14:textId="77777777">
        <w:trPr>
          <w:trHeight w:val="554"/>
        </w:trPr>
        <w:tc>
          <w:tcPr>
            <w:tcW w:w="496" w:type="dxa"/>
            <w:tcBorders>
              <w:top w:val="nil"/>
              <w:left w:val="single" w:sz="4" w:space="0" w:color="auto"/>
              <w:bottom w:val="single" w:sz="4" w:space="0" w:color="auto"/>
              <w:right w:val="single" w:sz="4" w:space="0" w:color="auto"/>
            </w:tcBorders>
            <w:shd w:val="clear" w:color="000000" w:fill="FFFFFF"/>
            <w:vAlign w:val="center"/>
          </w:tcPr>
          <w:p w14:paraId="304F5707" w14:textId="77777777" w:rsidR="00187A95" w:rsidRDefault="00B12307">
            <w:pPr>
              <w:jc w:val="center"/>
              <w:rPr>
                <w:rFonts w:ascii="Arial" w:eastAsia="Dotum" w:hAnsi="Arial" w:cs="Arial"/>
                <w:sz w:val="16"/>
                <w:szCs w:val="16"/>
                <w:lang w:eastAsia="ko-KR"/>
              </w:rPr>
            </w:pPr>
            <w:r>
              <w:rPr>
                <w:rFonts w:ascii="Arial" w:eastAsia="Dotum" w:hAnsi="Arial" w:cs="Arial"/>
                <w:sz w:val="16"/>
                <w:szCs w:val="16"/>
                <w:lang w:eastAsia="ko-KR"/>
              </w:rPr>
              <w:t>1</w:t>
            </w:r>
          </w:p>
        </w:tc>
        <w:tc>
          <w:tcPr>
            <w:tcW w:w="1357" w:type="dxa"/>
            <w:tcBorders>
              <w:top w:val="nil"/>
              <w:left w:val="nil"/>
              <w:bottom w:val="single" w:sz="4" w:space="0" w:color="auto"/>
              <w:right w:val="single" w:sz="4" w:space="0" w:color="auto"/>
            </w:tcBorders>
            <w:shd w:val="clear" w:color="auto" w:fill="auto"/>
            <w:vAlign w:val="center"/>
          </w:tcPr>
          <w:p w14:paraId="6ECA7AB6"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保温杯</w:t>
            </w:r>
          </w:p>
        </w:tc>
        <w:tc>
          <w:tcPr>
            <w:tcW w:w="1133" w:type="dxa"/>
            <w:tcBorders>
              <w:top w:val="nil"/>
              <w:left w:val="nil"/>
              <w:bottom w:val="single" w:sz="4" w:space="0" w:color="auto"/>
              <w:right w:val="single" w:sz="4" w:space="0" w:color="auto"/>
            </w:tcBorders>
            <w:shd w:val="clear" w:color="000000" w:fill="FFFFFF"/>
            <w:vAlign w:val="center"/>
          </w:tcPr>
          <w:p w14:paraId="68D289C8"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2018-06-01</w:t>
            </w:r>
          </w:p>
        </w:tc>
        <w:tc>
          <w:tcPr>
            <w:tcW w:w="837" w:type="dxa"/>
            <w:tcBorders>
              <w:top w:val="nil"/>
              <w:left w:val="nil"/>
              <w:bottom w:val="single" w:sz="4" w:space="0" w:color="auto"/>
              <w:right w:val="single" w:sz="4" w:space="0" w:color="auto"/>
            </w:tcBorders>
            <w:shd w:val="clear" w:color="000000" w:fill="FFFFFF"/>
            <w:vAlign w:val="center"/>
          </w:tcPr>
          <w:p w14:paraId="6FFCAC9F"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13 - 25</w:t>
            </w:r>
          </w:p>
        </w:tc>
        <w:tc>
          <w:tcPr>
            <w:tcW w:w="1060" w:type="dxa"/>
            <w:tcBorders>
              <w:top w:val="nil"/>
              <w:left w:val="nil"/>
              <w:bottom w:val="single" w:sz="4" w:space="0" w:color="auto"/>
              <w:right w:val="single" w:sz="4" w:space="0" w:color="auto"/>
            </w:tcBorders>
            <w:shd w:val="clear" w:color="000000" w:fill="FFFFFF"/>
            <w:vAlign w:val="center"/>
          </w:tcPr>
          <w:p w14:paraId="4B775057" w14:textId="77777777" w:rsidR="00187A95" w:rsidRDefault="00B12307">
            <w:pPr>
              <w:jc w:val="center"/>
              <w:rPr>
                <w:rFonts w:ascii="Arial" w:eastAsia="Dotum" w:hAnsi="Arial" w:cs="Arial"/>
                <w:color w:val="FF0000"/>
                <w:sz w:val="16"/>
                <w:szCs w:val="16"/>
                <w:lang w:eastAsia="ko-KR"/>
              </w:rPr>
            </w:pPr>
            <w:r>
              <w:rPr>
                <w:rFonts w:asciiTheme="minorEastAsia" w:hAnsiTheme="minorEastAsia" w:cs="Arial" w:hint="eastAsia"/>
                <w:color w:val="FF0000"/>
                <w:sz w:val="16"/>
                <w:szCs w:val="16"/>
              </w:rPr>
              <w:t>女</w:t>
            </w:r>
          </w:p>
        </w:tc>
        <w:tc>
          <w:tcPr>
            <w:tcW w:w="1105" w:type="dxa"/>
            <w:tcBorders>
              <w:top w:val="nil"/>
              <w:left w:val="nil"/>
              <w:bottom w:val="single" w:sz="4" w:space="0" w:color="auto"/>
              <w:right w:val="single" w:sz="4" w:space="0" w:color="auto"/>
            </w:tcBorders>
            <w:shd w:val="clear" w:color="000000" w:fill="FFFFFF"/>
            <w:vAlign w:val="center"/>
          </w:tcPr>
          <w:p w14:paraId="3B51E7C2" w14:textId="77777777" w:rsidR="00187A95" w:rsidRDefault="00187A95">
            <w:pPr>
              <w:jc w:val="center"/>
              <w:rPr>
                <w:rFonts w:ascii="Arial" w:eastAsia="Dotum" w:hAnsi="Arial" w:cs="Arial"/>
                <w:color w:val="FF0000"/>
                <w:sz w:val="16"/>
                <w:szCs w:val="16"/>
                <w:lang w:eastAsia="ko-KR"/>
              </w:rPr>
            </w:pPr>
          </w:p>
        </w:tc>
        <w:tc>
          <w:tcPr>
            <w:tcW w:w="953" w:type="dxa"/>
            <w:tcBorders>
              <w:top w:val="nil"/>
              <w:left w:val="nil"/>
              <w:bottom w:val="single" w:sz="4" w:space="0" w:color="auto"/>
              <w:right w:val="single" w:sz="4" w:space="0" w:color="auto"/>
            </w:tcBorders>
            <w:shd w:val="clear" w:color="000000" w:fill="FFFFFF"/>
            <w:vAlign w:val="center"/>
          </w:tcPr>
          <w:p w14:paraId="5034C243" w14:textId="77777777" w:rsidR="00187A95" w:rsidRDefault="00187A95">
            <w:pPr>
              <w:jc w:val="center"/>
              <w:rPr>
                <w:rFonts w:ascii="Arial" w:eastAsia="Dotum" w:hAnsi="Arial" w:cs="Arial"/>
                <w:color w:val="FF0000"/>
                <w:sz w:val="16"/>
                <w:szCs w:val="16"/>
                <w:lang w:eastAsia="ko-KR"/>
              </w:rPr>
            </w:pPr>
          </w:p>
        </w:tc>
        <w:tc>
          <w:tcPr>
            <w:tcW w:w="1276" w:type="dxa"/>
            <w:tcBorders>
              <w:top w:val="nil"/>
              <w:left w:val="nil"/>
              <w:bottom w:val="single" w:sz="4" w:space="0" w:color="auto"/>
              <w:right w:val="single" w:sz="4" w:space="0" w:color="auto"/>
            </w:tcBorders>
            <w:shd w:val="clear" w:color="000000" w:fill="FFFFFF"/>
            <w:vAlign w:val="center"/>
          </w:tcPr>
          <w:p w14:paraId="130D5471" w14:textId="77777777" w:rsidR="00187A95" w:rsidRDefault="00187A95">
            <w:pPr>
              <w:jc w:val="center"/>
              <w:rPr>
                <w:rFonts w:ascii="Arial" w:eastAsia="Dotum" w:hAnsi="Arial" w:cs="Arial"/>
                <w:color w:val="FF0000"/>
                <w:sz w:val="16"/>
                <w:szCs w:val="16"/>
                <w:lang w:eastAsia="ko-KR"/>
              </w:rPr>
            </w:pPr>
          </w:p>
        </w:tc>
        <w:tc>
          <w:tcPr>
            <w:tcW w:w="992" w:type="dxa"/>
            <w:tcBorders>
              <w:top w:val="nil"/>
              <w:left w:val="nil"/>
              <w:bottom w:val="single" w:sz="4" w:space="0" w:color="auto"/>
              <w:right w:val="single" w:sz="4" w:space="0" w:color="auto"/>
            </w:tcBorders>
            <w:shd w:val="clear" w:color="000000" w:fill="FFFFFF"/>
            <w:vAlign w:val="center"/>
          </w:tcPr>
          <w:p w14:paraId="016D2D33" w14:textId="77777777" w:rsidR="00187A95" w:rsidRDefault="00B12307">
            <w:pPr>
              <w:jc w:val="center"/>
              <w:rPr>
                <w:rFonts w:ascii="Arial" w:eastAsia="Dotum" w:hAnsi="Arial" w:cs="Arial"/>
                <w:color w:val="FF0000"/>
                <w:sz w:val="16"/>
                <w:szCs w:val="16"/>
                <w:lang w:eastAsia="ko-KR"/>
              </w:rPr>
            </w:pPr>
            <w:r>
              <w:rPr>
                <w:rFonts w:ascii="Arial" w:eastAsia="等线" w:hAnsi="Arial" w:cs="Arial"/>
                <w:color w:val="FF0000"/>
                <w:sz w:val="16"/>
                <w:szCs w:val="16"/>
              </w:rPr>
              <w:t>4</w:t>
            </w:r>
          </w:p>
        </w:tc>
        <w:tc>
          <w:tcPr>
            <w:tcW w:w="1022" w:type="dxa"/>
            <w:tcBorders>
              <w:top w:val="nil"/>
              <w:left w:val="nil"/>
              <w:bottom w:val="single" w:sz="4" w:space="0" w:color="auto"/>
              <w:right w:val="single" w:sz="4" w:space="0" w:color="auto"/>
            </w:tcBorders>
            <w:shd w:val="clear" w:color="000000" w:fill="FFFFFF"/>
            <w:vAlign w:val="center"/>
          </w:tcPr>
          <w:p w14:paraId="546BAF34" w14:textId="77777777" w:rsidR="00187A95" w:rsidRDefault="00187A95">
            <w:pPr>
              <w:jc w:val="center"/>
              <w:rPr>
                <w:rFonts w:ascii="Arial" w:eastAsia="Dotum" w:hAnsi="Arial" w:cs="Arial"/>
                <w:color w:val="FF0000"/>
                <w:sz w:val="16"/>
                <w:szCs w:val="16"/>
                <w:lang w:eastAsia="ko-KR"/>
              </w:rPr>
            </w:pPr>
          </w:p>
        </w:tc>
        <w:tc>
          <w:tcPr>
            <w:tcW w:w="963" w:type="dxa"/>
            <w:tcBorders>
              <w:top w:val="nil"/>
              <w:left w:val="nil"/>
              <w:bottom w:val="single" w:sz="4" w:space="0" w:color="auto"/>
              <w:right w:val="single" w:sz="4" w:space="0" w:color="auto"/>
            </w:tcBorders>
            <w:shd w:val="clear" w:color="000000" w:fill="FFFFFF"/>
            <w:vAlign w:val="center"/>
          </w:tcPr>
          <w:p w14:paraId="422D4824" w14:textId="77777777" w:rsidR="00187A95" w:rsidRDefault="00B12307">
            <w:pPr>
              <w:jc w:val="center"/>
              <w:rPr>
                <w:rFonts w:ascii="Arial" w:eastAsia="Dotum" w:hAnsi="Arial" w:cs="Arial"/>
                <w:color w:val="FF0000"/>
                <w:sz w:val="16"/>
                <w:szCs w:val="16"/>
                <w:lang w:eastAsia="ko-KR"/>
              </w:rPr>
            </w:pPr>
            <w:r>
              <w:rPr>
                <w:rFonts w:ascii="Arial" w:eastAsia="等线" w:hAnsi="Arial" w:cs="Arial" w:hint="eastAsia"/>
                <w:color w:val="FF0000"/>
                <w:sz w:val="16"/>
                <w:szCs w:val="16"/>
              </w:rPr>
              <w:t>170</w:t>
            </w:r>
            <w:r>
              <w:rPr>
                <w:rFonts w:ascii="Arial" w:eastAsia="等线" w:hAnsi="Arial" w:cs="Arial"/>
                <w:color w:val="FF0000"/>
                <w:sz w:val="16"/>
                <w:szCs w:val="16"/>
              </w:rPr>
              <w:t>,</w:t>
            </w:r>
            <w:r>
              <w:rPr>
                <w:rFonts w:ascii="Arial" w:eastAsia="等线" w:hAnsi="Arial" w:cs="Arial" w:hint="eastAsia"/>
                <w:color w:val="FF0000"/>
                <w:sz w:val="16"/>
                <w:szCs w:val="16"/>
              </w:rPr>
              <w:t>000</w:t>
            </w:r>
          </w:p>
        </w:tc>
        <w:tc>
          <w:tcPr>
            <w:tcW w:w="778" w:type="dxa"/>
            <w:tcBorders>
              <w:top w:val="nil"/>
              <w:left w:val="nil"/>
              <w:bottom w:val="single" w:sz="4" w:space="0" w:color="auto"/>
              <w:right w:val="single" w:sz="4" w:space="0" w:color="auto"/>
            </w:tcBorders>
            <w:shd w:val="clear" w:color="auto" w:fill="auto"/>
            <w:vAlign w:val="center"/>
          </w:tcPr>
          <w:p w14:paraId="5E3561BF"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31</w:t>
            </w:r>
          </w:p>
        </w:tc>
        <w:tc>
          <w:tcPr>
            <w:tcW w:w="781" w:type="dxa"/>
            <w:tcBorders>
              <w:top w:val="nil"/>
              <w:left w:val="nil"/>
              <w:bottom w:val="single" w:sz="4" w:space="0" w:color="auto"/>
              <w:right w:val="single" w:sz="4" w:space="0" w:color="auto"/>
            </w:tcBorders>
            <w:shd w:val="clear" w:color="auto" w:fill="auto"/>
            <w:vAlign w:val="center"/>
          </w:tcPr>
          <w:p w14:paraId="40F3BFF7"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9</w:t>
            </w:r>
          </w:p>
        </w:tc>
        <w:tc>
          <w:tcPr>
            <w:tcW w:w="1125" w:type="dxa"/>
            <w:tcBorders>
              <w:top w:val="nil"/>
              <w:left w:val="nil"/>
              <w:bottom w:val="single" w:sz="4" w:space="0" w:color="auto"/>
              <w:right w:val="single" w:sz="4" w:space="0" w:color="auto"/>
            </w:tcBorders>
            <w:shd w:val="clear" w:color="auto" w:fill="auto"/>
            <w:vAlign w:val="center"/>
          </w:tcPr>
          <w:p w14:paraId="62184FEE" w14:textId="77777777" w:rsidR="00187A95" w:rsidRDefault="00187A95">
            <w:pPr>
              <w:jc w:val="center"/>
              <w:rPr>
                <w:rFonts w:ascii="Arial" w:eastAsia="Dotum" w:hAnsi="Arial" w:cs="Arial"/>
                <w:color w:val="FF0000"/>
                <w:sz w:val="16"/>
                <w:szCs w:val="16"/>
                <w:lang w:eastAsia="ko-KR"/>
              </w:rPr>
            </w:pPr>
          </w:p>
        </w:tc>
        <w:tc>
          <w:tcPr>
            <w:tcW w:w="1050" w:type="dxa"/>
            <w:tcBorders>
              <w:top w:val="nil"/>
              <w:left w:val="nil"/>
              <w:bottom w:val="single" w:sz="4" w:space="0" w:color="auto"/>
              <w:right w:val="single" w:sz="4" w:space="0" w:color="auto"/>
            </w:tcBorders>
            <w:shd w:val="clear" w:color="000000" w:fill="FFFFFF"/>
            <w:vAlign w:val="center"/>
          </w:tcPr>
          <w:p w14:paraId="59BF3833"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1</w:t>
            </w:r>
            <w:r>
              <w:rPr>
                <w:rFonts w:ascii="Arial" w:eastAsia="等线" w:hAnsi="Arial" w:cs="Arial"/>
                <w:color w:val="FF0000"/>
                <w:sz w:val="16"/>
                <w:szCs w:val="16"/>
              </w:rPr>
              <w:t>,</w:t>
            </w:r>
            <w:r>
              <w:rPr>
                <w:rFonts w:ascii="Arial" w:eastAsia="等线" w:hAnsi="Arial" w:cs="Arial" w:hint="eastAsia"/>
                <w:color w:val="FF0000"/>
                <w:sz w:val="16"/>
                <w:szCs w:val="16"/>
              </w:rPr>
              <w:t>530</w:t>
            </w:r>
            <w:r>
              <w:rPr>
                <w:rFonts w:ascii="Arial" w:eastAsia="等线" w:hAnsi="Arial" w:cs="Arial"/>
                <w:color w:val="FF0000"/>
                <w:sz w:val="16"/>
                <w:szCs w:val="16"/>
              </w:rPr>
              <w:t>,</w:t>
            </w:r>
            <w:r>
              <w:rPr>
                <w:rFonts w:ascii="Arial" w:eastAsia="等线" w:hAnsi="Arial" w:cs="Arial" w:hint="eastAsia"/>
                <w:color w:val="FF0000"/>
                <w:sz w:val="16"/>
                <w:szCs w:val="16"/>
              </w:rPr>
              <w:t>000</w:t>
            </w:r>
          </w:p>
        </w:tc>
      </w:tr>
      <w:tr w:rsidR="00187A95" w14:paraId="2313406B" w14:textId="77777777">
        <w:trPr>
          <w:trHeight w:val="547"/>
        </w:trPr>
        <w:tc>
          <w:tcPr>
            <w:tcW w:w="496" w:type="dxa"/>
            <w:tcBorders>
              <w:top w:val="nil"/>
              <w:left w:val="single" w:sz="4" w:space="0" w:color="auto"/>
              <w:bottom w:val="single" w:sz="4" w:space="0" w:color="auto"/>
              <w:right w:val="single" w:sz="4" w:space="0" w:color="auto"/>
            </w:tcBorders>
            <w:shd w:val="clear" w:color="000000" w:fill="FFFFFF"/>
            <w:vAlign w:val="center"/>
          </w:tcPr>
          <w:p w14:paraId="678AC804" w14:textId="77777777" w:rsidR="00187A95" w:rsidRDefault="00B12307">
            <w:pPr>
              <w:jc w:val="center"/>
              <w:rPr>
                <w:rFonts w:ascii="Arial" w:eastAsia="Dotum" w:hAnsi="Arial" w:cs="Arial"/>
                <w:sz w:val="16"/>
                <w:szCs w:val="16"/>
                <w:lang w:eastAsia="ko-KR"/>
              </w:rPr>
            </w:pPr>
            <w:r>
              <w:rPr>
                <w:rFonts w:ascii="Arial" w:eastAsia="Dotum" w:hAnsi="Arial" w:cs="Arial"/>
                <w:sz w:val="16"/>
                <w:szCs w:val="16"/>
                <w:lang w:eastAsia="ko-KR"/>
              </w:rPr>
              <w:t>2</w:t>
            </w:r>
          </w:p>
        </w:tc>
        <w:tc>
          <w:tcPr>
            <w:tcW w:w="1357" w:type="dxa"/>
            <w:tcBorders>
              <w:top w:val="nil"/>
              <w:left w:val="nil"/>
              <w:bottom w:val="single" w:sz="4" w:space="0" w:color="auto"/>
              <w:right w:val="single" w:sz="4" w:space="0" w:color="auto"/>
            </w:tcBorders>
            <w:shd w:val="clear" w:color="auto" w:fill="auto"/>
            <w:vAlign w:val="center"/>
          </w:tcPr>
          <w:p w14:paraId="52283A89"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塑</w:t>
            </w:r>
            <w:proofErr w:type="gramStart"/>
            <w:r>
              <w:rPr>
                <w:rFonts w:ascii="Arial" w:eastAsia="等线" w:hAnsi="Arial" w:cs="Arial" w:hint="eastAsia"/>
                <w:color w:val="FF0000"/>
                <w:sz w:val="16"/>
                <w:szCs w:val="16"/>
              </w:rPr>
              <w:t>玻</w:t>
            </w:r>
            <w:proofErr w:type="gramEnd"/>
            <w:r>
              <w:rPr>
                <w:rFonts w:ascii="Arial" w:eastAsia="等线" w:hAnsi="Arial" w:cs="Arial" w:hint="eastAsia"/>
                <w:color w:val="FF0000"/>
                <w:sz w:val="16"/>
                <w:szCs w:val="16"/>
              </w:rPr>
              <w:t>杯</w:t>
            </w:r>
          </w:p>
        </w:tc>
        <w:tc>
          <w:tcPr>
            <w:tcW w:w="1133" w:type="dxa"/>
            <w:tcBorders>
              <w:top w:val="nil"/>
              <w:left w:val="nil"/>
              <w:bottom w:val="single" w:sz="4" w:space="0" w:color="auto"/>
              <w:right w:val="single" w:sz="4" w:space="0" w:color="auto"/>
            </w:tcBorders>
            <w:shd w:val="clear" w:color="000000" w:fill="FFFFFF"/>
            <w:vAlign w:val="center"/>
          </w:tcPr>
          <w:p w14:paraId="6C5A87FD"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2018-06-01</w:t>
            </w:r>
          </w:p>
        </w:tc>
        <w:tc>
          <w:tcPr>
            <w:tcW w:w="837" w:type="dxa"/>
            <w:tcBorders>
              <w:top w:val="nil"/>
              <w:left w:val="nil"/>
              <w:bottom w:val="single" w:sz="4" w:space="0" w:color="auto"/>
              <w:right w:val="single" w:sz="4" w:space="0" w:color="auto"/>
            </w:tcBorders>
            <w:shd w:val="clear" w:color="000000" w:fill="FFFFFF"/>
            <w:vAlign w:val="center"/>
          </w:tcPr>
          <w:p w14:paraId="681FD62A"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13 - 25</w:t>
            </w:r>
          </w:p>
        </w:tc>
        <w:tc>
          <w:tcPr>
            <w:tcW w:w="1060" w:type="dxa"/>
            <w:tcBorders>
              <w:top w:val="nil"/>
              <w:left w:val="nil"/>
              <w:bottom w:val="single" w:sz="4" w:space="0" w:color="auto"/>
              <w:right w:val="single" w:sz="4" w:space="0" w:color="auto"/>
            </w:tcBorders>
            <w:shd w:val="clear" w:color="000000" w:fill="FFFFFF"/>
            <w:vAlign w:val="center"/>
          </w:tcPr>
          <w:p w14:paraId="286800C5" w14:textId="77777777" w:rsidR="00187A95" w:rsidRDefault="00B12307">
            <w:pPr>
              <w:jc w:val="center"/>
              <w:rPr>
                <w:rFonts w:ascii="Arial" w:eastAsia="Dotum" w:hAnsi="Arial" w:cs="Arial"/>
                <w:color w:val="FF0000"/>
                <w:sz w:val="16"/>
                <w:szCs w:val="16"/>
                <w:lang w:eastAsia="ko-KR"/>
              </w:rPr>
            </w:pPr>
            <w:r>
              <w:rPr>
                <w:rFonts w:asciiTheme="minorEastAsia" w:hAnsiTheme="minorEastAsia" w:cs="Arial" w:hint="eastAsia"/>
                <w:color w:val="FF0000"/>
                <w:sz w:val="16"/>
                <w:szCs w:val="16"/>
              </w:rPr>
              <w:t>女</w:t>
            </w:r>
          </w:p>
        </w:tc>
        <w:tc>
          <w:tcPr>
            <w:tcW w:w="1105" w:type="dxa"/>
            <w:tcBorders>
              <w:top w:val="nil"/>
              <w:left w:val="nil"/>
              <w:bottom w:val="single" w:sz="4" w:space="0" w:color="auto"/>
              <w:right w:val="single" w:sz="4" w:space="0" w:color="auto"/>
            </w:tcBorders>
            <w:shd w:val="clear" w:color="000000" w:fill="FFFFFF"/>
            <w:vAlign w:val="center"/>
          </w:tcPr>
          <w:p w14:paraId="38F2548B" w14:textId="77777777" w:rsidR="00187A95" w:rsidRDefault="00187A95">
            <w:pPr>
              <w:jc w:val="center"/>
              <w:rPr>
                <w:rFonts w:ascii="Arial" w:eastAsia="Dotum" w:hAnsi="Arial" w:cs="Arial"/>
                <w:color w:val="FF0000"/>
                <w:sz w:val="16"/>
                <w:szCs w:val="16"/>
                <w:lang w:eastAsia="ko-KR"/>
              </w:rPr>
            </w:pPr>
          </w:p>
        </w:tc>
        <w:tc>
          <w:tcPr>
            <w:tcW w:w="953" w:type="dxa"/>
            <w:tcBorders>
              <w:top w:val="nil"/>
              <w:left w:val="nil"/>
              <w:bottom w:val="single" w:sz="4" w:space="0" w:color="auto"/>
              <w:right w:val="single" w:sz="4" w:space="0" w:color="auto"/>
            </w:tcBorders>
            <w:shd w:val="clear" w:color="000000" w:fill="FFFFFF"/>
            <w:vAlign w:val="center"/>
          </w:tcPr>
          <w:p w14:paraId="43A21D35" w14:textId="77777777" w:rsidR="00187A95" w:rsidRDefault="00187A95">
            <w:pPr>
              <w:jc w:val="center"/>
              <w:rPr>
                <w:rFonts w:ascii="Arial" w:eastAsia="Dotum" w:hAnsi="Arial" w:cs="Arial"/>
                <w:color w:val="FF0000"/>
                <w:sz w:val="16"/>
                <w:szCs w:val="16"/>
                <w:lang w:eastAsia="ko-KR"/>
              </w:rPr>
            </w:pPr>
          </w:p>
        </w:tc>
        <w:tc>
          <w:tcPr>
            <w:tcW w:w="1276" w:type="dxa"/>
            <w:tcBorders>
              <w:top w:val="nil"/>
              <w:left w:val="nil"/>
              <w:bottom w:val="single" w:sz="4" w:space="0" w:color="auto"/>
              <w:right w:val="single" w:sz="4" w:space="0" w:color="auto"/>
            </w:tcBorders>
            <w:shd w:val="clear" w:color="000000" w:fill="FFFFFF"/>
            <w:vAlign w:val="center"/>
          </w:tcPr>
          <w:p w14:paraId="3D474362" w14:textId="77777777" w:rsidR="00187A95" w:rsidRDefault="00187A95">
            <w:pPr>
              <w:jc w:val="center"/>
              <w:rPr>
                <w:rFonts w:ascii="Arial" w:eastAsia="Dotum" w:hAnsi="Arial" w:cs="Arial"/>
                <w:color w:val="FF0000"/>
                <w:sz w:val="16"/>
                <w:szCs w:val="16"/>
                <w:lang w:eastAsia="ko-KR"/>
              </w:rPr>
            </w:pPr>
          </w:p>
        </w:tc>
        <w:tc>
          <w:tcPr>
            <w:tcW w:w="992" w:type="dxa"/>
            <w:tcBorders>
              <w:top w:val="nil"/>
              <w:left w:val="nil"/>
              <w:bottom w:val="single" w:sz="4" w:space="0" w:color="auto"/>
              <w:right w:val="single" w:sz="4" w:space="0" w:color="auto"/>
            </w:tcBorders>
            <w:shd w:val="clear" w:color="000000" w:fill="FFFFFF"/>
            <w:vAlign w:val="center"/>
          </w:tcPr>
          <w:p w14:paraId="71F0EB3A"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3</w:t>
            </w:r>
          </w:p>
        </w:tc>
        <w:tc>
          <w:tcPr>
            <w:tcW w:w="1022" w:type="dxa"/>
            <w:tcBorders>
              <w:top w:val="nil"/>
              <w:left w:val="nil"/>
              <w:bottom w:val="single" w:sz="4" w:space="0" w:color="auto"/>
              <w:right w:val="single" w:sz="4" w:space="0" w:color="auto"/>
            </w:tcBorders>
            <w:shd w:val="clear" w:color="000000" w:fill="FFFFFF"/>
            <w:vAlign w:val="center"/>
          </w:tcPr>
          <w:p w14:paraId="427D0E1A" w14:textId="77777777" w:rsidR="00187A95" w:rsidRDefault="00187A95">
            <w:pPr>
              <w:jc w:val="center"/>
              <w:rPr>
                <w:rFonts w:ascii="Arial" w:eastAsia="Dotum" w:hAnsi="Arial" w:cs="Arial"/>
                <w:color w:val="FF0000"/>
                <w:sz w:val="16"/>
                <w:szCs w:val="16"/>
                <w:lang w:eastAsia="ko-KR"/>
              </w:rPr>
            </w:pPr>
          </w:p>
        </w:tc>
        <w:tc>
          <w:tcPr>
            <w:tcW w:w="963" w:type="dxa"/>
            <w:tcBorders>
              <w:top w:val="nil"/>
              <w:left w:val="nil"/>
              <w:bottom w:val="single" w:sz="4" w:space="0" w:color="auto"/>
              <w:right w:val="single" w:sz="4" w:space="0" w:color="auto"/>
            </w:tcBorders>
            <w:shd w:val="clear" w:color="000000" w:fill="FFFFFF"/>
            <w:vAlign w:val="center"/>
          </w:tcPr>
          <w:p w14:paraId="5292C300"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70</w:t>
            </w:r>
            <w:r>
              <w:rPr>
                <w:rFonts w:ascii="Arial" w:eastAsia="等线" w:hAnsi="Arial" w:cs="Arial"/>
                <w:color w:val="FF0000"/>
                <w:sz w:val="16"/>
                <w:szCs w:val="16"/>
              </w:rPr>
              <w:t>,</w:t>
            </w:r>
            <w:r>
              <w:rPr>
                <w:rFonts w:ascii="Arial" w:eastAsia="等线" w:hAnsi="Arial" w:cs="Arial" w:hint="eastAsia"/>
                <w:color w:val="FF0000"/>
                <w:sz w:val="16"/>
                <w:szCs w:val="16"/>
              </w:rPr>
              <w:t>000</w:t>
            </w:r>
          </w:p>
        </w:tc>
        <w:tc>
          <w:tcPr>
            <w:tcW w:w="778" w:type="dxa"/>
            <w:tcBorders>
              <w:top w:val="nil"/>
              <w:left w:val="nil"/>
              <w:bottom w:val="single" w:sz="4" w:space="0" w:color="auto"/>
              <w:right w:val="single" w:sz="4" w:space="0" w:color="auto"/>
            </w:tcBorders>
            <w:shd w:val="clear" w:color="auto" w:fill="auto"/>
            <w:vAlign w:val="center"/>
          </w:tcPr>
          <w:p w14:paraId="634FC2BF"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21.4</w:t>
            </w:r>
          </w:p>
        </w:tc>
        <w:tc>
          <w:tcPr>
            <w:tcW w:w="781" w:type="dxa"/>
            <w:tcBorders>
              <w:top w:val="nil"/>
              <w:left w:val="nil"/>
              <w:bottom w:val="single" w:sz="4" w:space="0" w:color="auto"/>
              <w:right w:val="single" w:sz="4" w:space="0" w:color="auto"/>
            </w:tcBorders>
            <w:shd w:val="clear" w:color="auto" w:fill="auto"/>
            <w:vAlign w:val="center"/>
          </w:tcPr>
          <w:p w14:paraId="05EEFADF"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6.4</w:t>
            </w:r>
          </w:p>
        </w:tc>
        <w:tc>
          <w:tcPr>
            <w:tcW w:w="1125" w:type="dxa"/>
            <w:tcBorders>
              <w:top w:val="nil"/>
              <w:left w:val="nil"/>
              <w:bottom w:val="single" w:sz="4" w:space="0" w:color="auto"/>
              <w:right w:val="single" w:sz="4" w:space="0" w:color="auto"/>
            </w:tcBorders>
            <w:shd w:val="clear" w:color="auto" w:fill="auto"/>
            <w:vAlign w:val="center"/>
          </w:tcPr>
          <w:p w14:paraId="3C1AFC8D" w14:textId="77777777" w:rsidR="00187A95" w:rsidRDefault="00187A95">
            <w:pPr>
              <w:jc w:val="center"/>
              <w:rPr>
                <w:rFonts w:ascii="Arial" w:eastAsia="Dotum" w:hAnsi="Arial" w:cs="Arial"/>
                <w:color w:val="FF0000"/>
                <w:sz w:val="16"/>
                <w:szCs w:val="16"/>
                <w:lang w:eastAsia="ko-KR"/>
              </w:rPr>
            </w:pPr>
          </w:p>
        </w:tc>
        <w:tc>
          <w:tcPr>
            <w:tcW w:w="1050" w:type="dxa"/>
            <w:tcBorders>
              <w:top w:val="nil"/>
              <w:left w:val="nil"/>
              <w:bottom w:val="single" w:sz="4" w:space="0" w:color="auto"/>
              <w:right w:val="single" w:sz="4" w:space="0" w:color="auto"/>
            </w:tcBorders>
            <w:shd w:val="clear" w:color="000000" w:fill="FFFFFF"/>
            <w:vAlign w:val="center"/>
          </w:tcPr>
          <w:p w14:paraId="72578842"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448,000</w:t>
            </w:r>
          </w:p>
        </w:tc>
      </w:tr>
      <w:tr w:rsidR="00187A95" w14:paraId="10274317" w14:textId="77777777">
        <w:trPr>
          <w:trHeight w:val="555"/>
        </w:trPr>
        <w:tc>
          <w:tcPr>
            <w:tcW w:w="496" w:type="dxa"/>
            <w:tcBorders>
              <w:top w:val="nil"/>
              <w:left w:val="single" w:sz="4" w:space="0" w:color="auto"/>
              <w:bottom w:val="single" w:sz="4" w:space="0" w:color="auto"/>
              <w:right w:val="single" w:sz="4" w:space="0" w:color="auto"/>
            </w:tcBorders>
            <w:shd w:val="clear" w:color="000000" w:fill="FFFFFF"/>
            <w:vAlign w:val="center"/>
          </w:tcPr>
          <w:p w14:paraId="349B06D6" w14:textId="77777777" w:rsidR="00187A95" w:rsidRDefault="00B12307">
            <w:pPr>
              <w:jc w:val="center"/>
              <w:rPr>
                <w:rFonts w:ascii="Arial" w:eastAsia="Dotum" w:hAnsi="Arial" w:cs="Arial"/>
                <w:sz w:val="16"/>
                <w:szCs w:val="16"/>
                <w:lang w:eastAsia="ko-KR"/>
              </w:rPr>
            </w:pPr>
            <w:r>
              <w:rPr>
                <w:rFonts w:ascii="Arial" w:eastAsia="Dotum" w:hAnsi="Arial" w:cs="Arial"/>
                <w:sz w:val="16"/>
                <w:szCs w:val="16"/>
                <w:lang w:eastAsia="ko-KR"/>
              </w:rPr>
              <w:t>3</w:t>
            </w:r>
          </w:p>
        </w:tc>
        <w:tc>
          <w:tcPr>
            <w:tcW w:w="1357" w:type="dxa"/>
            <w:tcBorders>
              <w:top w:val="nil"/>
              <w:left w:val="nil"/>
              <w:bottom w:val="single" w:sz="4" w:space="0" w:color="auto"/>
              <w:right w:val="single" w:sz="4" w:space="0" w:color="auto"/>
            </w:tcBorders>
            <w:shd w:val="clear" w:color="auto" w:fill="auto"/>
            <w:vAlign w:val="center"/>
          </w:tcPr>
          <w:p w14:paraId="3A6221E6" w14:textId="77777777" w:rsidR="00187A95" w:rsidRDefault="00B12307">
            <w:pPr>
              <w:jc w:val="center"/>
              <w:rPr>
                <w:rFonts w:ascii="Arial" w:eastAsia="Dotum" w:hAnsi="Arial" w:cs="Arial"/>
                <w:color w:val="FF0000"/>
                <w:sz w:val="16"/>
                <w:szCs w:val="16"/>
                <w:lang w:eastAsia="ko-KR"/>
              </w:rPr>
            </w:pPr>
            <w:r>
              <w:rPr>
                <w:rFonts w:asciiTheme="minorEastAsia" w:hAnsiTheme="minorEastAsia" w:cs="Arial" w:hint="eastAsia"/>
                <w:color w:val="FF0000"/>
                <w:sz w:val="16"/>
                <w:szCs w:val="16"/>
              </w:rPr>
              <w:t>陶瓷杯</w:t>
            </w:r>
          </w:p>
        </w:tc>
        <w:tc>
          <w:tcPr>
            <w:tcW w:w="1133" w:type="dxa"/>
            <w:tcBorders>
              <w:top w:val="nil"/>
              <w:left w:val="nil"/>
              <w:bottom w:val="single" w:sz="4" w:space="0" w:color="auto"/>
              <w:right w:val="single" w:sz="4" w:space="0" w:color="auto"/>
            </w:tcBorders>
            <w:shd w:val="clear" w:color="000000" w:fill="FFFFFF"/>
            <w:vAlign w:val="center"/>
          </w:tcPr>
          <w:p w14:paraId="61BB4C72"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2018-06-01</w:t>
            </w:r>
          </w:p>
        </w:tc>
        <w:tc>
          <w:tcPr>
            <w:tcW w:w="837" w:type="dxa"/>
            <w:tcBorders>
              <w:top w:val="nil"/>
              <w:left w:val="nil"/>
              <w:bottom w:val="single" w:sz="4" w:space="0" w:color="auto"/>
              <w:right w:val="single" w:sz="4" w:space="0" w:color="auto"/>
            </w:tcBorders>
            <w:shd w:val="clear" w:color="000000" w:fill="FFFFFF"/>
            <w:vAlign w:val="center"/>
          </w:tcPr>
          <w:p w14:paraId="69708DB9"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13 - 25</w:t>
            </w:r>
          </w:p>
        </w:tc>
        <w:tc>
          <w:tcPr>
            <w:tcW w:w="1060" w:type="dxa"/>
            <w:tcBorders>
              <w:top w:val="nil"/>
              <w:left w:val="nil"/>
              <w:bottom w:val="single" w:sz="4" w:space="0" w:color="auto"/>
              <w:right w:val="single" w:sz="4" w:space="0" w:color="auto"/>
            </w:tcBorders>
            <w:shd w:val="clear" w:color="000000" w:fill="FFFFFF"/>
            <w:vAlign w:val="center"/>
          </w:tcPr>
          <w:p w14:paraId="1DF9EA05" w14:textId="77777777" w:rsidR="00187A95" w:rsidRDefault="00B12307">
            <w:pPr>
              <w:jc w:val="center"/>
              <w:rPr>
                <w:rFonts w:ascii="Arial" w:eastAsia="Dotum" w:hAnsi="Arial" w:cs="Arial"/>
                <w:color w:val="FF0000"/>
                <w:sz w:val="16"/>
                <w:szCs w:val="16"/>
                <w:lang w:eastAsia="ko-KR"/>
              </w:rPr>
            </w:pPr>
            <w:r>
              <w:rPr>
                <w:rFonts w:asciiTheme="minorEastAsia" w:hAnsiTheme="minorEastAsia" w:cs="Arial" w:hint="eastAsia"/>
                <w:color w:val="FF0000"/>
                <w:sz w:val="16"/>
                <w:szCs w:val="16"/>
              </w:rPr>
              <w:t>女</w:t>
            </w:r>
          </w:p>
        </w:tc>
        <w:tc>
          <w:tcPr>
            <w:tcW w:w="1105" w:type="dxa"/>
            <w:tcBorders>
              <w:top w:val="nil"/>
              <w:left w:val="nil"/>
              <w:bottom w:val="single" w:sz="4" w:space="0" w:color="auto"/>
              <w:right w:val="single" w:sz="4" w:space="0" w:color="auto"/>
            </w:tcBorders>
            <w:shd w:val="clear" w:color="000000" w:fill="FFFFFF"/>
            <w:vAlign w:val="center"/>
          </w:tcPr>
          <w:p w14:paraId="1793864E" w14:textId="77777777" w:rsidR="00187A95" w:rsidRDefault="00187A95">
            <w:pPr>
              <w:jc w:val="center"/>
              <w:rPr>
                <w:rFonts w:ascii="Arial" w:eastAsia="Dotum" w:hAnsi="Arial" w:cs="Arial"/>
                <w:color w:val="FF0000"/>
                <w:sz w:val="16"/>
                <w:szCs w:val="16"/>
                <w:lang w:eastAsia="ko-KR"/>
              </w:rPr>
            </w:pPr>
          </w:p>
        </w:tc>
        <w:tc>
          <w:tcPr>
            <w:tcW w:w="953" w:type="dxa"/>
            <w:tcBorders>
              <w:top w:val="nil"/>
              <w:left w:val="nil"/>
              <w:bottom w:val="single" w:sz="4" w:space="0" w:color="auto"/>
              <w:right w:val="single" w:sz="4" w:space="0" w:color="auto"/>
            </w:tcBorders>
            <w:shd w:val="clear" w:color="000000" w:fill="FFFFFF"/>
            <w:vAlign w:val="center"/>
          </w:tcPr>
          <w:p w14:paraId="11941290" w14:textId="77777777" w:rsidR="00187A95" w:rsidRDefault="00187A95">
            <w:pPr>
              <w:jc w:val="center"/>
              <w:rPr>
                <w:rFonts w:ascii="Arial" w:eastAsia="Dotum" w:hAnsi="Arial" w:cs="Arial"/>
                <w:color w:val="FF0000"/>
                <w:sz w:val="16"/>
                <w:szCs w:val="16"/>
                <w:lang w:eastAsia="ko-KR"/>
              </w:rPr>
            </w:pPr>
          </w:p>
        </w:tc>
        <w:tc>
          <w:tcPr>
            <w:tcW w:w="1276" w:type="dxa"/>
            <w:tcBorders>
              <w:top w:val="nil"/>
              <w:left w:val="nil"/>
              <w:bottom w:val="single" w:sz="4" w:space="0" w:color="auto"/>
              <w:right w:val="single" w:sz="4" w:space="0" w:color="auto"/>
            </w:tcBorders>
            <w:shd w:val="clear" w:color="000000" w:fill="FFFFFF"/>
            <w:vAlign w:val="center"/>
          </w:tcPr>
          <w:p w14:paraId="7898E8F0" w14:textId="77777777" w:rsidR="00187A95" w:rsidRDefault="00187A95">
            <w:pPr>
              <w:jc w:val="center"/>
              <w:rPr>
                <w:rFonts w:ascii="Arial" w:eastAsia="Dotum" w:hAnsi="Arial" w:cs="Arial"/>
                <w:color w:val="FF0000"/>
                <w:sz w:val="16"/>
                <w:szCs w:val="16"/>
                <w:lang w:eastAsia="ko-KR"/>
              </w:rPr>
            </w:pPr>
          </w:p>
        </w:tc>
        <w:tc>
          <w:tcPr>
            <w:tcW w:w="992" w:type="dxa"/>
            <w:tcBorders>
              <w:top w:val="nil"/>
              <w:left w:val="nil"/>
              <w:bottom w:val="single" w:sz="4" w:space="0" w:color="auto"/>
              <w:right w:val="single" w:sz="4" w:space="0" w:color="auto"/>
            </w:tcBorders>
            <w:shd w:val="clear" w:color="000000" w:fill="FFFFFF"/>
            <w:vAlign w:val="center"/>
          </w:tcPr>
          <w:p w14:paraId="1D2D3C18"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4</w:t>
            </w:r>
          </w:p>
        </w:tc>
        <w:tc>
          <w:tcPr>
            <w:tcW w:w="1022" w:type="dxa"/>
            <w:tcBorders>
              <w:top w:val="nil"/>
              <w:left w:val="nil"/>
              <w:bottom w:val="single" w:sz="4" w:space="0" w:color="auto"/>
              <w:right w:val="single" w:sz="4" w:space="0" w:color="auto"/>
            </w:tcBorders>
            <w:shd w:val="clear" w:color="000000" w:fill="FFFFFF"/>
            <w:vAlign w:val="center"/>
          </w:tcPr>
          <w:p w14:paraId="6B6736C3" w14:textId="77777777" w:rsidR="00187A95" w:rsidRDefault="00187A95">
            <w:pPr>
              <w:jc w:val="center"/>
              <w:rPr>
                <w:rFonts w:ascii="Arial" w:eastAsia="Dotum" w:hAnsi="Arial" w:cs="Arial"/>
                <w:color w:val="FF0000"/>
                <w:sz w:val="16"/>
                <w:szCs w:val="16"/>
                <w:lang w:eastAsia="ko-KR"/>
              </w:rPr>
            </w:pPr>
          </w:p>
        </w:tc>
        <w:tc>
          <w:tcPr>
            <w:tcW w:w="963" w:type="dxa"/>
            <w:tcBorders>
              <w:top w:val="nil"/>
              <w:left w:val="nil"/>
              <w:bottom w:val="single" w:sz="4" w:space="0" w:color="auto"/>
              <w:right w:val="single" w:sz="4" w:space="0" w:color="auto"/>
            </w:tcBorders>
            <w:shd w:val="clear" w:color="000000" w:fill="FFFFFF"/>
            <w:vAlign w:val="center"/>
          </w:tcPr>
          <w:p w14:paraId="71ACD311"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100</w:t>
            </w:r>
            <w:r>
              <w:rPr>
                <w:rFonts w:ascii="Arial" w:eastAsia="等线" w:hAnsi="Arial" w:cs="Arial"/>
                <w:color w:val="FF0000"/>
                <w:sz w:val="16"/>
                <w:szCs w:val="16"/>
              </w:rPr>
              <w:t>,</w:t>
            </w:r>
            <w:r>
              <w:rPr>
                <w:rFonts w:ascii="Arial" w:eastAsia="等线" w:hAnsi="Arial" w:cs="Arial" w:hint="eastAsia"/>
                <w:color w:val="FF0000"/>
                <w:sz w:val="16"/>
                <w:szCs w:val="16"/>
              </w:rPr>
              <w:t>000</w:t>
            </w:r>
          </w:p>
        </w:tc>
        <w:tc>
          <w:tcPr>
            <w:tcW w:w="778" w:type="dxa"/>
            <w:tcBorders>
              <w:top w:val="nil"/>
              <w:left w:val="nil"/>
              <w:bottom w:val="single" w:sz="4" w:space="0" w:color="auto"/>
              <w:right w:val="single" w:sz="4" w:space="0" w:color="auto"/>
            </w:tcBorders>
            <w:shd w:val="clear" w:color="auto" w:fill="auto"/>
            <w:vAlign w:val="center"/>
          </w:tcPr>
          <w:p w14:paraId="0E2A39AD"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13.7</w:t>
            </w:r>
          </w:p>
        </w:tc>
        <w:tc>
          <w:tcPr>
            <w:tcW w:w="781" w:type="dxa"/>
            <w:tcBorders>
              <w:top w:val="nil"/>
              <w:left w:val="nil"/>
              <w:bottom w:val="single" w:sz="4" w:space="0" w:color="auto"/>
              <w:right w:val="single" w:sz="4" w:space="0" w:color="auto"/>
            </w:tcBorders>
            <w:shd w:val="clear" w:color="auto" w:fill="auto"/>
            <w:vAlign w:val="center"/>
          </w:tcPr>
          <w:p w14:paraId="04F35720"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4.1</w:t>
            </w:r>
          </w:p>
        </w:tc>
        <w:tc>
          <w:tcPr>
            <w:tcW w:w="1125" w:type="dxa"/>
            <w:tcBorders>
              <w:top w:val="nil"/>
              <w:left w:val="nil"/>
              <w:bottom w:val="single" w:sz="4" w:space="0" w:color="auto"/>
              <w:right w:val="single" w:sz="4" w:space="0" w:color="auto"/>
            </w:tcBorders>
            <w:shd w:val="clear" w:color="auto" w:fill="auto"/>
            <w:vAlign w:val="center"/>
          </w:tcPr>
          <w:p w14:paraId="06621FB9" w14:textId="77777777" w:rsidR="00187A95" w:rsidRDefault="00187A95">
            <w:pPr>
              <w:jc w:val="center"/>
              <w:rPr>
                <w:rFonts w:ascii="Arial" w:eastAsia="Dotum" w:hAnsi="Arial" w:cs="Arial"/>
                <w:color w:val="FF0000"/>
                <w:sz w:val="16"/>
                <w:szCs w:val="16"/>
                <w:lang w:eastAsia="ko-KR"/>
              </w:rPr>
            </w:pPr>
          </w:p>
        </w:tc>
        <w:tc>
          <w:tcPr>
            <w:tcW w:w="1050" w:type="dxa"/>
            <w:tcBorders>
              <w:top w:val="nil"/>
              <w:left w:val="nil"/>
              <w:bottom w:val="single" w:sz="4" w:space="0" w:color="auto"/>
              <w:right w:val="single" w:sz="4" w:space="0" w:color="auto"/>
            </w:tcBorders>
            <w:shd w:val="clear" w:color="000000" w:fill="FFFFFF"/>
            <w:vAlign w:val="center"/>
          </w:tcPr>
          <w:p w14:paraId="7D67BF6A"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410</w:t>
            </w:r>
            <w:r>
              <w:rPr>
                <w:rFonts w:ascii="Arial" w:eastAsia="等线" w:hAnsi="Arial" w:cs="Arial"/>
                <w:color w:val="FF0000"/>
                <w:sz w:val="16"/>
                <w:szCs w:val="16"/>
              </w:rPr>
              <w:t>,</w:t>
            </w:r>
            <w:r>
              <w:rPr>
                <w:rFonts w:ascii="Arial" w:eastAsia="等线" w:hAnsi="Arial" w:cs="Arial" w:hint="eastAsia"/>
                <w:color w:val="FF0000"/>
                <w:sz w:val="16"/>
                <w:szCs w:val="16"/>
              </w:rPr>
              <w:t>000</w:t>
            </w:r>
          </w:p>
        </w:tc>
      </w:tr>
      <w:tr w:rsidR="00187A95" w14:paraId="12A89DFB" w14:textId="77777777">
        <w:trPr>
          <w:trHeight w:val="563"/>
        </w:trPr>
        <w:tc>
          <w:tcPr>
            <w:tcW w:w="496" w:type="dxa"/>
            <w:tcBorders>
              <w:top w:val="nil"/>
              <w:left w:val="nil"/>
              <w:bottom w:val="nil"/>
              <w:right w:val="nil"/>
            </w:tcBorders>
            <w:shd w:val="clear" w:color="000000" w:fill="FFFFFF"/>
            <w:vAlign w:val="bottom"/>
          </w:tcPr>
          <w:p w14:paraId="4D458D51" w14:textId="77777777" w:rsidR="00187A95" w:rsidRDefault="00187A95">
            <w:pPr>
              <w:jc w:val="center"/>
              <w:rPr>
                <w:rFonts w:ascii="Arial" w:eastAsia="Dotum" w:hAnsi="Arial" w:cs="Arial"/>
                <w:sz w:val="16"/>
                <w:szCs w:val="16"/>
                <w:lang w:eastAsia="ko-KR"/>
              </w:rPr>
            </w:pPr>
          </w:p>
        </w:tc>
        <w:tc>
          <w:tcPr>
            <w:tcW w:w="1357" w:type="dxa"/>
            <w:tcBorders>
              <w:top w:val="nil"/>
              <w:left w:val="nil"/>
              <w:bottom w:val="nil"/>
              <w:right w:val="nil"/>
            </w:tcBorders>
            <w:shd w:val="clear" w:color="000000" w:fill="FFFFFF"/>
            <w:vAlign w:val="bottom"/>
          </w:tcPr>
          <w:p w14:paraId="004B2C9A" w14:textId="77777777" w:rsidR="00187A95" w:rsidRDefault="00187A95">
            <w:pPr>
              <w:jc w:val="center"/>
              <w:rPr>
                <w:rFonts w:ascii="Arial" w:eastAsia="Dotum" w:hAnsi="Arial" w:cs="Arial"/>
                <w:sz w:val="16"/>
                <w:szCs w:val="16"/>
                <w:lang w:eastAsia="ko-KR"/>
              </w:rPr>
            </w:pPr>
          </w:p>
        </w:tc>
        <w:tc>
          <w:tcPr>
            <w:tcW w:w="1133" w:type="dxa"/>
            <w:tcBorders>
              <w:top w:val="nil"/>
              <w:left w:val="nil"/>
              <w:bottom w:val="nil"/>
              <w:right w:val="nil"/>
            </w:tcBorders>
            <w:shd w:val="clear" w:color="000000" w:fill="FFFFFF"/>
            <w:vAlign w:val="bottom"/>
          </w:tcPr>
          <w:p w14:paraId="5EFAD10E" w14:textId="77777777" w:rsidR="00187A95" w:rsidRDefault="00187A95">
            <w:pPr>
              <w:jc w:val="center"/>
              <w:rPr>
                <w:rFonts w:ascii="Arial" w:eastAsia="Dotum" w:hAnsi="Arial" w:cs="Arial"/>
                <w:sz w:val="16"/>
                <w:szCs w:val="16"/>
                <w:lang w:eastAsia="ko-KR"/>
              </w:rPr>
            </w:pPr>
          </w:p>
        </w:tc>
        <w:tc>
          <w:tcPr>
            <w:tcW w:w="837" w:type="dxa"/>
            <w:tcBorders>
              <w:top w:val="nil"/>
              <w:left w:val="nil"/>
              <w:bottom w:val="nil"/>
              <w:right w:val="nil"/>
            </w:tcBorders>
            <w:shd w:val="clear" w:color="000000" w:fill="FFFFFF"/>
            <w:vAlign w:val="bottom"/>
          </w:tcPr>
          <w:p w14:paraId="5733005F" w14:textId="77777777" w:rsidR="00187A95" w:rsidRDefault="00187A95">
            <w:pPr>
              <w:jc w:val="center"/>
              <w:rPr>
                <w:rFonts w:ascii="Arial" w:eastAsia="Dotum" w:hAnsi="Arial" w:cs="Arial"/>
                <w:sz w:val="16"/>
                <w:szCs w:val="16"/>
                <w:lang w:eastAsia="ko-KR"/>
              </w:rPr>
            </w:pPr>
          </w:p>
        </w:tc>
        <w:tc>
          <w:tcPr>
            <w:tcW w:w="1060" w:type="dxa"/>
            <w:tcBorders>
              <w:top w:val="nil"/>
              <w:left w:val="nil"/>
              <w:bottom w:val="nil"/>
              <w:right w:val="nil"/>
            </w:tcBorders>
            <w:shd w:val="clear" w:color="000000" w:fill="FFFFFF"/>
            <w:vAlign w:val="bottom"/>
          </w:tcPr>
          <w:p w14:paraId="5AA20F28" w14:textId="77777777" w:rsidR="00187A95" w:rsidRDefault="00187A95">
            <w:pPr>
              <w:jc w:val="center"/>
              <w:rPr>
                <w:rFonts w:ascii="Arial" w:eastAsia="Dotum" w:hAnsi="Arial" w:cs="Arial"/>
                <w:sz w:val="16"/>
                <w:szCs w:val="16"/>
                <w:lang w:eastAsia="ko-KR"/>
              </w:rPr>
            </w:pPr>
          </w:p>
        </w:tc>
        <w:tc>
          <w:tcPr>
            <w:tcW w:w="1105" w:type="dxa"/>
            <w:tcBorders>
              <w:top w:val="nil"/>
              <w:left w:val="nil"/>
              <w:bottom w:val="nil"/>
              <w:right w:val="nil"/>
            </w:tcBorders>
            <w:shd w:val="clear" w:color="000000" w:fill="FFFFFF"/>
            <w:vAlign w:val="bottom"/>
          </w:tcPr>
          <w:p w14:paraId="162C58C9" w14:textId="77777777" w:rsidR="00187A95" w:rsidRDefault="00187A95">
            <w:pPr>
              <w:jc w:val="center"/>
              <w:rPr>
                <w:rFonts w:ascii="Arial" w:eastAsia="Dotum" w:hAnsi="Arial" w:cs="Arial"/>
                <w:sz w:val="16"/>
                <w:szCs w:val="16"/>
                <w:lang w:eastAsia="ko-KR"/>
              </w:rPr>
            </w:pPr>
          </w:p>
        </w:tc>
        <w:tc>
          <w:tcPr>
            <w:tcW w:w="953" w:type="dxa"/>
            <w:tcBorders>
              <w:top w:val="nil"/>
              <w:left w:val="nil"/>
              <w:bottom w:val="nil"/>
              <w:right w:val="nil"/>
            </w:tcBorders>
            <w:shd w:val="clear" w:color="000000" w:fill="FFFFFF"/>
            <w:vAlign w:val="bottom"/>
          </w:tcPr>
          <w:p w14:paraId="3E56D609" w14:textId="77777777" w:rsidR="00187A95" w:rsidRDefault="00187A95">
            <w:pPr>
              <w:jc w:val="center"/>
              <w:rPr>
                <w:rFonts w:ascii="Arial" w:eastAsia="Dotum" w:hAnsi="Arial" w:cs="Arial"/>
                <w:sz w:val="16"/>
                <w:szCs w:val="16"/>
                <w:lang w:eastAsia="ko-KR"/>
              </w:rPr>
            </w:pPr>
          </w:p>
        </w:tc>
        <w:tc>
          <w:tcPr>
            <w:tcW w:w="1276" w:type="dxa"/>
            <w:tcBorders>
              <w:top w:val="nil"/>
              <w:left w:val="nil"/>
              <w:bottom w:val="nil"/>
              <w:right w:val="nil"/>
            </w:tcBorders>
            <w:shd w:val="clear" w:color="000000" w:fill="FFFFFF"/>
            <w:vAlign w:val="bottom"/>
          </w:tcPr>
          <w:p w14:paraId="245DE7E5" w14:textId="77777777" w:rsidR="00187A95" w:rsidRDefault="00187A95">
            <w:pPr>
              <w:jc w:val="center"/>
              <w:rPr>
                <w:rFonts w:ascii="Arial" w:eastAsia="Dotum" w:hAnsi="Arial" w:cs="Arial"/>
                <w:sz w:val="16"/>
                <w:szCs w:val="16"/>
                <w:lang w:eastAsia="ko-KR"/>
              </w:rPr>
            </w:pPr>
          </w:p>
        </w:tc>
        <w:tc>
          <w:tcPr>
            <w:tcW w:w="992" w:type="dxa"/>
            <w:tcBorders>
              <w:top w:val="nil"/>
              <w:left w:val="nil"/>
              <w:bottom w:val="nil"/>
              <w:right w:val="nil"/>
            </w:tcBorders>
            <w:shd w:val="clear" w:color="000000" w:fill="FFFFFF"/>
            <w:vAlign w:val="bottom"/>
          </w:tcPr>
          <w:p w14:paraId="419600C0" w14:textId="77777777" w:rsidR="00187A95" w:rsidRDefault="00187A95">
            <w:pPr>
              <w:jc w:val="center"/>
              <w:rPr>
                <w:rFonts w:ascii="Arial" w:eastAsia="Dotum" w:hAnsi="Arial" w:cs="Arial"/>
                <w:sz w:val="16"/>
                <w:szCs w:val="16"/>
                <w:lang w:eastAsia="ko-KR"/>
              </w:rPr>
            </w:pPr>
          </w:p>
        </w:tc>
        <w:tc>
          <w:tcPr>
            <w:tcW w:w="1022" w:type="dxa"/>
            <w:tcBorders>
              <w:top w:val="nil"/>
              <w:left w:val="nil"/>
              <w:bottom w:val="nil"/>
              <w:right w:val="nil"/>
            </w:tcBorders>
            <w:shd w:val="clear" w:color="000000" w:fill="FFFFFF"/>
            <w:vAlign w:val="bottom"/>
          </w:tcPr>
          <w:p w14:paraId="32A7A74F" w14:textId="77777777" w:rsidR="00187A95" w:rsidRDefault="00187A95">
            <w:pPr>
              <w:jc w:val="center"/>
              <w:rPr>
                <w:rFonts w:ascii="Arial" w:eastAsia="Dotum" w:hAnsi="Arial" w:cs="Arial"/>
                <w:sz w:val="16"/>
                <w:szCs w:val="16"/>
                <w:lang w:eastAsia="ko-KR"/>
              </w:rPr>
            </w:pPr>
          </w:p>
        </w:tc>
        <w:tc>
          <w:tcPr>
            <w:tcW w:w="963" w:type="dxa"/>
            <w:tcBorders>
              <w:top w:val="nil"/>
              <w:left w:val="nil"/>
              <w:bottom w:val="nil"/>
              <w:right w:val="nil"/>
            </w:tcBorders>
            <w:shd w:val="clear" w:color="000000" w:fill="FFFFFF"/>
            <w:vAlign w:val="bottom"/>
          </w:tcPr>
          <w:p w14:paraId="64CA4834" w14:textId="77777777" w:rsidR="00187A95" w:rsidRDefault="00187A95">
            <w:pPr>
              <w:jc w:val="center"/>
              <w:rPr>
                <w:rFonts w:ascii="Arial" w:eastAsia="Dotum" w:hAnsi="Arial" w:cs="Arial"/>
                <w:sz w:val="16"/>
                <w:szCs w:val="16"/>
                <w:lang w:eastAsia="ko-KR"/>
              </w:rPr>
            </w:pPr>
          </w:p>
        </w:tc>
        <w:tc>
          <w:tcPr>
            <w:tcW w:w="778" w:type="dxa"/>
            <w:tcBorders>
              <w:top w:val="nil"/>
              <w:left w:val="nil"/>
              <w:bottom w:val="nil"/>
              <w:right w:val="nil"/>
            </w:tcBorders>
            <w:shd w:val="clear" w:color="000000" w:fill="FFFFFF"/>
            <w:vAlign w:val="bottom"/>
          </w:tcPr>
          <w:p w14:paraId="3F40F02C" w14:textId="77777777" w:rsidR="00187A95" w:rsidRDefault="00187A95">
            <w:pPr>
              <w:jc w:val="center"/>
              <w:rPr>
                <w:rFonts w:ascii="Arial" w:eastAsia="Dotum" w:hAnsi="Arial" w:cs="Arial"/>
                <w:sz w:val="16"/>
                <w:szCs w:val="16"/>
                <w:lang w:eastAsia="ko-KR"/>
              </w:rPr>
            </w:pPr>
          </w:p>
        </w:tc>
        <w:tc>
          <w:tcPr>
            <w:tcW w:w="781" w:type="dxa"/>
            <w:tcBorders>
              <w:top w:val="nil"/>
              <w:left w:val="nil"/>
              <w:bottom w:val="nil"/>
              <w:right w:val="nil"/>
            </w:tcBorders>
            <w:shd w:val="clear" w:color="000000" w:fill="FFFFFF"/>
            <w:vAlign w:val="bottom"/>
          </w:tcPr>
          <w:p w14:paraId="394A966F" w14:textId="77777777" w:rsidR="00187A95" w:rsidRDefault="00187A95">
            <w:pPr>
              <w:jc w:val="center"/>
              <w:rPr>
                <w:rFonts w:ascii="Arial" w:eastAsia="Dotum" w:hAnsi="Arial" w:cs="Arial"/>
                <w:sz w:val="16"/>
                <w:szCs w:val="16"/>
                <w:lang w:eastAsia="ko-KR"/>
              </w:rPr>
            </w:pPr>
          </w:p>
        </w:tc>
        <w:tc>
          <w:tcPr>
            <w:tcW w:w="1125" w:type="dxa"/>
            <w:tcBorders>
              <w:top w:val="nil"/>
              <w:left w:val="single" w:sz="4" w:space="0" w:color="auto"/>
              <w:bottom w:val="single" w:sz="4" w:space="0" w:color="000000"/>
              <w:right w:val="single" w:sz="4" w:space="0" w:color="auto"/>
            </w:tcBorders>
            <w:shd w:val="clear" w:color="000000" w:fill="C0C0C0"/>
            <w:vAlign w:val="center"/>
          </w:tcPr>
          <w:p w14:paraId="7D7A00FA" w14:textId="77777777" w:rsidR="00187A95" w:rsidRDefault="00B12307">
            <w:pPr>
              <w:jc w:val="center"/>
              <w:rPr>
                <w:rFonts w:ascii="Arial" w:eastAsia="Dotum" w:hAnsi="Arial" w:cs="Arial"/>
                <w:b/>
                <w:bCs/>
                <w:sz w:val="16"/>
                <w:szCs w:val="16"/>
                <w:lang w:eastAsia="ko-KR"/>
              </w:rPr>
            </w:pPr>
            <w:r>
              <w:rPr>
                <w:rFonts w:ascii="微软雅黑" w:eastAsia="微软雅黑" w:hAnsi="微软雅黑" w:cs="微软雅黑" w:hint="eastAsia"/>
                <w:b/>
                <w:bCs/>
                <w:sz w:val="16"/>
                <w:szCs w:val="16"/>
              </w:rPr>
              <w:t>预测总销售</w:t>
            </w:r>
          </w:p>
        </w:tc>
        <w:tc>
          <w:tcPr>
            <w:tcW w:w="1050" w:type="dxa"/>
            <w:tcBorders>
              <w:top w:val="nil"/>
              <w:left w:val="single" w:sz="4" w:space="0" w:color="auto"/>
              <w:bottom w:val="single" w:sz="4" w:space="0" w:color="auto"/>
              <w:right w:val="single" w:sz="4" w:space="0" w:color="auto"/>
            </w:tcBorders>
            <w:shd w:val="clear" w:color="000000" w:fill="FFFFFF"/>
            <w:vAlign w:val="center"/>
          </w:tcPr>
          <w:p w14:paraId="4C848329"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2</w:t>
            </w:r>
            <w:r>
              <w:rPr>
                <w:rFonts w:ascii="Arial" w:eastAsia="等线" w:hAnsi="Arial" w:cs="Arial"/>
                <w:color w:val="FF0000"/>
                <w:sz w:val="16"/>
                <w:szCs w:val="16"/>
              </w:rPr>
              <w:t>,</w:t>
            </w:r>
            <w:r>
              <w:rPr>
                <w:rFonts w:ascii="Arial" w:eastAsia="等线" w:hAnsi="Arial" w:cs="Arial" w:hint="eastAsia"/>
                <w:color w:val="FF0000"/>
                <w:sz w:val="16"/>
                <w:szCs w:val="16"/>
              </w:rPr>
              <w:t>388</w:t>
            </w:r>
            <w:r>
              <w:rPr>
                <w:rFonts w:ascii="Arial" w:eastAsia="等线" w:hAnsi="Arial" w:cs="Arial"/>
                <w:color w:val="FF0000"/>
                <w:sz w:val="16"/>
                <w:szCs w:val="16"/>
              </w:rPr>
              <w:t>,</w:t>
            </w:r>
            <w:r>
              <w:rPr>
                <w:rFonts w:ascii="Arial" w:eastAsia="等线" w:hAnsi="Arial" w:cs="Arial" w:hint="eastAsia"/>
                <w:color w:val="FF0000"/>
                <w:sz w:val="16"/>
                <w:szCs w:val="16"/>
              </w:rPr>
              <w:t>000</w:t>
            </w:r>
          </w:p>
        </w:tc>
      </w:tr>
      <w:tr w:rsidR="00187A95" w14:paraId="0E56F367" w14:textId="77777777">
        <w:trPr>
          <w:trHeight w:val="419"/>
        </w:trPr>
        <w:tc>
          <w:tcPr>
            <w:tcW w:w="496" w:type="dxa"/>
            <w:tcBorders>
              <w:top w:val="nil"/>
              <w:left w:val="nil"/>
              <w:bottom w:val="nil"/>
              <w:right w:val="nil"/>
            </w:tcBorders>
            <w:shd w:val="clear" w:color="000000" w:fill="FFFFFF"/>
            <w:vAlign w:val="bottom"/>
          </w:tcPr>
          <w:p w14:paraId="69C150BE" w14:textId="77777777" w:rsidR="00187A95" w:rsidRDefault="00187A95">
            <w:pPr>
              <w:jc w:val="center"/>
              <w:rPr>
                <w:rFonts w:ascii="Arial" w:eastAsia="Dotum" w:hAnsi="Arial" w:cs="Arial"/>
                <w:sz w:val="16"/>
                <w:szCs w:val="16"/>
                <w:lang w:eastAsia="ko-KR"/>
              </w:rPr>
            </w:pPr>
          </w:p>
        </w:tc>
        <w:tc>
          <w:tcPr>
            <w:tcW w:w="1357" w:type="dxa"/>
            <w:tcBorders>
              <w:top w:val="nil"/>
              <w:left w:val="nil"/>
              <w:bottom w:val="nil"/>
              <w:right w:val="nil"/>
            </w:tcBorders>
            <w:shd w:val="clear" w:color="000000" w:fill="FFFFFF"/>
            <w:vAlign w:val="bottom"/>
          </w:tcPr>
          <w:p w14:paraId="38436975" w14:textId="77777777" w:rsidR="00187A95" w:rsidRDefault="00187A95">
            <w:pPr>
              <w:jc w:val="center"/>
              <w:rPr>
                <w:rFonts w:ascii="Arial" w:eastAsia="Dotum" w:hAnsi="Arial" w:cs="Arial"/>
                <w:sz w:val="16"/>
                <w:szCs w:val="16"/>
                <w:lang w:eastAsia="ko-KR"/>
              </w:rPr>
            </w:pPr>
          </w:p>
        </w:tc>
        <w:tc>
          <w:tcPr>
            <w:tcW w:w="1133" w:type="dxa"/>
            <w:tcBorders>
              <w:top w:val="nil"/>
              <w:left w:val="nil"/>
              <w:bottom w:val="nil"/>
              <w:right w:val="nil"/>
            </w:tcBorders>
            <w:shd w:val="clear" w:color="000000" w:fill="FFFFFF"/>
            <w:vAlign w:val="bottom"/>
          </w:tcPr>
          <w:p w14:paraId="0D317E94" w14:textId="77777777" w:rsidR="00187A95" w:rsidRDefault="00187A95">
            <w:pPr>
              <w:jc w:val="center"/>
              <w:rPr>
                <w:rFonts w:ascii="Arial" w:eastAsia="Dotum" w:hAnsi="Arial" w:cs="Arial"/>
                <w:sz w:val="16"/>
                <w:szCs w:val="16"/>
                <w:lang w:eastAsia="ko-KR"/>
              </w:rPr>
            </w:pPr>
          </w:p>
        </w:tc>
        <w:tc>
          <w:tcPr>
            <w:tcW w:w="837" w:type="dxa"/>
            <w:tcBorders>
              <w:top w:val="nil"/>
              <w:left w:val="nil"/>
              <w:bottom w:val="nil"/>
              <w:right w:val="nil"/>
            </w:tcBorders>
            <w:shd w:val="clear" w:color="000000" w:fill="FFFFFF"/>
            <w:vAlign w:val="bottom"/>
          </w:tcPr>
          <w:p w14:paraId="3ED1BBC6" w14:textId="77777777" w:rsidR="00187A95" w:rsidRDefault="00187A95">
            <w:pPr>
              <w:jc w:val="center"/>
              <w:rPr>
                <w:rFonts w:ascii="Arial" w:eastAsia="Dotum" w:hAnsi="Arial" w:cs="Arial"/>
                <w:sz w:val="16"/>
                <w:szCs w:val="16"/>
                <w:lang w:eastAsia="ko-KR"/>
              </w:rPr>
            </w:pPr>
          </w:p>
        </w:tc>
        <w:tc>
          <w:tcPr>
            <w:tcW w:w="1060" w:type="dxa"/>
            <w:tcBorders>
              <w:top w:val="nil"/>
              <w:left w:val="nil"/>
              <w:bottom w:val="nil"/>
              <w:right w:val="nil"/>
            </w:tcBorders>
            <w:shd w:val="clear" w:color="000000" w:fill="FFFFFF"/>
            <w:vAlign w:val="bottom"/>
          </w:tcPr>
          <w:p w14:paraId="0F1D63C3" w14:textId="77777777" w:rsidR="00187A95" w:rsidRDefault="00187A95">
            <w:pPr>
              <w:jc w:val="center"/>
              <w:rPr>
                <w:rFonts w:ascii="Arial" w:eastAsia="Dotum" w:hAnsi="Arial" w:cs="Arial"/>
                <w:sz w:val="16"/>
                <w:szCs w:val="16"/>
                <w:lang w:eastAsia="ko-KR"/>
              </w:rPr>
            </w:pPr>
          </w:p>
        </w:tc>
        <w:tc>
          <w:tcPr>
            <w:tcW w:w="1105" w:type="dxa"/>
            <w:tcBorders>
              <w:top w:val="nil"/>
              <w:left w:val="nil"/>
              <w:bottom w:val="nil"/>
              <w:right w:val="nil"/>
            </w:tcBorders>
            <w:shd w:val="clear" w:color="000000" w:fill="FFFFFF"/>
            <w:vAlign w:val="bottom"/>
          </w:tcPr>
          <w:p w14:paraId="7588F898" w14:textId="77777777" w:rsidR="00187A95" w:rsidRDefault="00187A95">
            <w:pPr>
              <w:jc w:val="center"/>
              <w:rPr>
                <w:rFonts w:ascii="Arial" w:eastAsia="Dotum" w:hAnsi="Arial" w:cs="Arial"/>
                <w:sz w:val="16"/>
                <w:szCs w:val="16"/>
                <w:lang w:eastAsia="ko-KR"/>
              </w:rPr>
            </w:pPr>
          </w:p>
        </w:tc>
        <w:tc>
          <w:tcPr>
            <w:tcW w:w="953" w:type="dxa"/>
            <w:tcBorders>
              <w:top w:val="nil"/>
              <w:left w:val="nil"/>
              <w:bottom w:val="nil"/>
              <w:right w:val="nil"/>
            </w:tcBorders>
            <w:shd w:val="clear" w:color="000000" w:fill="FFFFFF"/>
            <w:vAlign w:val="bottom"/>
          </w:tcPr>
          <w:p w14:paraId="22B5C75F" w14:textId="77777777" w:rsidR="00187A95" w:rsidRDefault="00187A95">
            <w:pPr>
              <w:jc w:val="center"/>
              <w:rPr>
                <w:rFonts w:ascii="Arial" w:eastAsia="Dotum" w:hAnsi="Arial" w:cs="Arial"/>
                <w:sz w:val="16"/>
                <w:szCs w:val="16"/>
                <w:lang w:eastAsia="ko-KR"/>
              </w:rPr>
            </w:pPr>
          </w:p>
        </w:tc>
        <w:tc>
          <w:tcPr>
            <w:tcW w:w="1276" w:type="dxa"/>
            <w:tcBorders>
              <w:top w:val="nil"/>
              <w:left w:val="nil"/>
              <w:bottom w:val="nil"/>
              <w:right w:val="nil"/>
            </w:tcBorders>
            <w:shd w:val="clear" w:color="000000" w:fill="FFFFFF"/>
            <w:vAlign w:val="bottom"/>
          </w:tcPr>
          <w:p w14:paraId="32AE4D92" w14:textId="77777777" w:rsidR="00187A95" w:rsidRDefault="00187A95">
            <w:pPr>
              <w:jc w:val="center"/>
              <w:rPr>
                <w:rFonts w:ascii="Arial" w:eastAsia="Dotum" w:hAnsi="Arial" w:cs="Arial"/>
                <w:sz w:val="16"/>
                <w:szCs w:val="16"/>
                <w:lang w:eastAsia="ko-KR"/>
              </w:rPr>
            </w:pPr>
          </w:p>
        </w:tc>
        <w:tc>
          <w:tcPr>
            <w:tcW w:w="992" w:type="dxa"/>
            <w:tcBorders>
              <w:top w:val="nil"/>
              <w:left w:val="nil"/>
              <w:bottom w:val="nil"/>
              <w:right w:val="nil"/>
            </w:tcBorders>
            <w:shd w:val="clear" w:color="000000" w:fill="FFFFFF"/>
            <w:vAlign w:val="bottom"/>
          </w:tcPr>
          <w:p w14:paraId="63E2AD82" w14:textId="77777777" w:rsidR="00187A95" w:rsidRDefault="00187A95">
            <w:pPr>
              <w:jc w:val="center"/>
              <w:rPr>
                <w:rFonts w:ascii="Arial" w:eastAsia="Dotum" w:hAnsi="Arial" w:cs="Arial"/>
                <w:sz w:val="16"/>
                <w:szCs w:val="16"/>
                <w:lang w:eastAsia="ko-KR"/>
              </w:rPr>
            </w:pPr>
          </w:p>
        </w:tc>
        <w:tc>
          <w:tcPr>
            <w:tcW w:w="1022" w:type="dxa"/>
            <w:tcBorders>
              <w:top w:val="nil"/>
              <w:left w:val="nil"/>
              <w:bottom w:val="nil"/>
              <w:right w:val="nil"/>
            </w:tcBorders>
            <w:shd w:val="clear" w:color="000000" w:fill="FFFFFF"/>
            <w:vAlign w:val="bottom"/>
          </w:tcPr>
          <w:p w14:paraId="0A273B68" w14:textId="77777777" w:rsidR="00187A95" w:rsidRDefault="00187A95">
            <w:pPr>
              <w:jc w:val="center"/>
              <w:rPr>
                <w:rFonts w:ascii="Arial" w:eastAsia="Dotum" w:hAnsi="Arial" w:cs="Arial"/>
                <w:sz w:val="16"/>
                <w:szCs w:val="16"/>
                <w:lang w:eastAsia="ko-KR"/>
              </w:rPr>
            </w:pPr>
          </w:p>
        </w:tc>
        <w:tc>
          <w:tcPr>
            <w:tcW w:w="963" w:type="dxa"/>
            <w:tcBorders>
              <w:top w:val="nil"/>
              <w:left w:val="nil"/>
              <w:bottom w:val="nil"/>
              <w:right w:val="nil"/>
            </w:tcBorders>
            <w:shd w:val="clear" w:color="000000" w:fill="FFFFFF"/>
            <w:vAlign w:val="bottom"/>
          </w:tcPr>
          <w:p w14:paraId="1E1EBCD4" w14:textId="77777777" w:rsidR="00187A95" w:rsidRDefault="00187A95">
            <w:pPr>
              <w:jc w:val="center"/>
              <w:rPr>
                <w:rFonts w:ascii="Arial" w:eastAsia="Dotum" w:hAnsi="Arial" w:cs="Arial"/>
                <w:sz w:val="16"/>
                <w:szCs w:val="16"/>
                <w:lang w:eastAsia="ko-KR"/>
              </w:rPr>
            </w:pPr>
          </w:p>
        </w:tc>
        <w:tc>
          <w:tcPr>
            <w:tcW w:w="778" w:type="dxa"/>
            <w:tcBorders>
              <w:top w:val="nil"/>
              <w:left w:val="nil"/>
              <w:bottom w:val="nil"/>
              <w:right w:val="nil"/>
            </w:tcBorders>
            <w:shd w:val="clear" w:color="000000" w:fill="FFFFFF"/>
            <w:vAlign w:val="bottom"/>
          </w:tcPr>
          <w:p w14:paraId="1C3EE5C3" w14:textId="77777777" w:rsidR="00187A95" w:rsidRDefault="00187A95">
            <w:pPr>
              <w:jc w:val="center"/>
              <w:rPr>
                <w:rFonts w:ascii="Arial" w:eastAsia="Dotum" w:hAnsi="Arial" w:cs="Arial"/>
                <w:sz w:val="16"/>
                <w:szCs w:val="16"/>
                <w:lang w:eastAsia="ko-KR"/>
              </w:rPr>
            </w:pPr>
          </w:p>
        </w:tc>
        <w:tc>
          <w:tcPr>
            <w:tcW w:w="781" w:type="dxa"/>
            <w:tcBorders>
              <w:top w:val="nil"/>
              <w:left w:val="nil"/>
              <w:bottom w:val="nil"/>
              <w:right w:val="nil"/>
            </w:tcBorders>
            <w:shd w:val="clear" w:color="000000" w:fill="FFFFFF"/>
            <w:vAlign w:val="bottom"/>
          </w:tcPr>
          <w:p w14:paraId="34012E07" w14:textId="77777777" w:rsidR="00187A95" w:rsidRDefault="00187A95">
            <w:pPr>
              <w:jc w:val="center"/>
              <w:rPr>
                <w:rFonts w:ascii="Arial" w:eastAsia="Dotum" w:hAnsi="Arial" w:cs="Arial"/>
                <w:sz w:val="16"/>
                <w:szCs w:val="16"/>
                <w:lang w:eastAsia="ko-KR"/>
              </w:rPr>
            </w:pPr>
          </w:p>
        </w:tc>
        <w:tc>
          <w:tcPr>
            <w:tcW w:w="1125" w:type="dxa"/>
            <w:tcBorders>
              <w:top w:val="nil"/>
              <w:left w:val="single" w:sz="4" w:space="0" w:color="auto"/>
              <w:bottom w:val="single" w:sz="4" w:space="0" w:color="000000"/>
              <w:right w:val="single" w:sz="4" w:space="0" w:color="auto"/>
            </w:tcBorders>
            <w:shd w:val="clear" w:color="000000" w:fill="C0C0C0"/>
            <w:vAlign w:val="center"/>
          </w:tcPr>
          <w:p w14:paraId="2C4F8142" w14:textId="77777777" w:rsidR="00187A95" w:rsidRDefault="00B12307">
            <w:pPr>
              <w:jc w:val="center"/>
              <w:rPr>
                <w:rFonts w:ascii="Arial" w:eastAsia="等线" w:hAnsi="Arial" w:cs="Arial"/>
                <w:b/>
                <w:bCs/>
                <w:sz w:val="16"/>
                <w:szCs w:val="16"/>
              </w:rPr>
            </w:pPr>
            <w:r>
              <w:rPr>
                <w:rFonts w:ascii="Arial" w:eastAsia="等线" w:hAnsi="Arial" w:cs="Arial" w:hint="eastAsia"/>
                <w:b/>
                <w:bCs/>
                <w:sz w:val="16"/>
                <w:szCs w:val="16"/>
              </w:rPr>
              <w:t>提成比例</w:t>
            </w:r>
          </w:p>
        </w:tc>
        <w:tc>
          <w:tcPr>
            <w:tcW w:w="1050" w:type="dxa"/>
            <w:tcBorders>
              <w:top w:val="nil"/>
              <w:left w:val="single" w:sz="4" w:space="0" w:color="auto"/>
              <w:bottom w:val="single" w:sz="4" w:space="0" w:color="auto"/>
              <w:right w:val="single" w:sz="4" w:space="0" w:color="auto"/>
            </w:tcBorders>
            <w:shd w:val="clear" w:color="000000" w:fill="FFFFFF"/>
            <w:vAlign w:val="center"/>
          </w:tcPr>
          <w:p w14:paraId="011E9C18" w14:textId="77777777" w:rsidR="00187A95" w:rsidRDefault="00B12307">
            <w:pPr>
              <w:jc w:val="center"/>
              <w:rPr>
                <w:rFonts w:ascii="Arial" w:eastAsia="等线" w:hAnsi="Arial" w:cs="Arial"/>
                <w:color w:val="FF0000"/>
                <w:sz w:val="16"/>
                <w:szCs w:val="16"/>
              </w:rPr>
            </w:pPr>
            <w:r>
              <w:rPr>
                <w:rFonts w:ascii="Arial" w:eastAsia="等线" w:hAnsi="Arial" w:cs="Arial" w:hint="eastAsia"/>
                <w:color w:val="FF0000"/>
                <w:sz w:val="16"/>
                <w:szCs w:val="16"/>
              </w:rPr>
              <w:t>15%</w:t>
            </w:r>
          </w:p>
        </w:tc>
      </w:tr>
      <w:tr w:rsidR="00187A95" w14:paraId="7396AEF0" w14:textId="77777777">
        <w:trPr>
          <w:trHeight w:val="419"/>
        </w:trPr>
        <w:tc>
          <w:tcPr>
            <w:tcW w:w="496" w:type="dxa"/>
            <w:tcBorders>
              <w:top w:val="nil"/>
              <w:left w:val="nil"/>
              <w:bottom w:val="nil"/>
              <w:right w:val="nil"/>
            </w:tcBorders>
            <w:shd w:val="clear" w:color="000000" w:fill="FFFFFF"/>
            <w:vAlign w:val="bottom"/>
          </w:tcPr>
          <w:p w14:paraId="38C4701D" w14:textId="77777777" w:rsidR="00187A95" w:rsidRDefault="00187A95">
            <w:pPr>
              <w:jc w:val="center"/>
              <w:rPr>
                <w:rFonts w:ascii="Arial" w:eastAsia="Dotum" w:hAnsi="Arial" w:cs="Arial"/>
                <w:sz w:val="16"/>
                <w:szCs w:val="16"/>
                <w:lang w:eastAsia="ko-KR"/>
              </w:rPr>
            </w:pPr>
          </w:p>
        </w:tc>
        <w:tc>
          <w:tcPr>
            <w:tcW w:w="1357" w:type="dxa"/>
            <w:tcBorders>
              <w:top w:val="nil"/>
              <w:left w:val="nil"/>
              <w:bottom w:val="nil"/>
              <w:right w:val="nil"/>
            </w:tcBorders>
            <w:shd w:val="clear" w:color="000000" w:fill="FFFFFF"/>
            <w:vAlign w:val="bottom"/>
          </w:tcPr>
          <w:p w14:paraId="630DE8A1" w14:textId="77777777" w:rsidR="00187A95" w:rsidRDefault="00187A95">
            <w:pPr>
              <w:jc w:val="center"/>
              <w:rPr>
                <w:rFonts w:ascii="Arial" w:eastAsia="Dotum" w:hAnsi="Arial" w:cs="Arial"/>
                <w:sz w:val="16"/>
                <w:szCs w:val="16"/>
                <w:lang w:eastAsia="ko-KR"/>
              </w:rPr>
            </w:pPr>
          </w:p>
        </w:tc>
        <w:tc>
          <w:tcPr>
            <w:tcW w:w="1133" w:type="dxa"/>
            <w:tcBorders>
              <w:top w:val="nil"/>
              <w:left w:val="nil"/>
              <w:bottom w:val="nil"/>
              <w:right w:val="nil"/>
            </w:tcBorders>
            <w:shd w:val="clear" w:color="000000" w:fill="FFFFFF"/>
            <w:vAlign w:val="bottom"/>
          </w:tcPr>
          <w:p w14:paraId="27A253CA" w14:textId="77777777" w:rsidR="00187A95" w:rsidRDefault="00187A95">
            <w:pPr>
              <w:jc w:val="center"/>
              <w:rPr>
                <w:rFonts w:ascii="Arial" w:eastAsia="Dotum" w:hAnsi="Arial" w:cs="Arial"/>
                <w:sz w:val="16"/>
                <w:szCs w:val="16"/>
                <w:lang w:eastAsia="ko-KR"/>
              </w:rPr>
            </w:pPr>
          </w:p>
        </w:tc>
        <w:tc>
          <w:tcPr>
            <w:tcW w:w="837" w:type="dxa"/>
            <w:tcBorders>
              <w:top w:val="nil"/>
              <w:left w:val="nil"/>
              <w:bottom w:val="nil"/>
              <w:right w:val="nil"/>
            </w:tcBorders>
            <w:shd w:val="clear" w:color="000000" w:fill="FFFFFF"/>
            <w:vAlign w:val="bottom"/>
          </w:tcPr>
          <w:p w14:paraId="1975240F" w14:textId="77777777" w:rsidR="00187A95" w:rsidRDefault="00187A95">
            <w:pPr>
              <w:jc w:val="center"/>
              <w:rPr>
                <w:rFonts w:ascii="Arial" w:eastAsia="Dotum" w:hAnsi="Arial" w:cs="Arial"/>
                <w:sz w:val="16"/>
                <w:szCs w:val="16"/>
                <w:lang w:eastAsia="ko-KR"/>
              </w:rPr>
            </w:pPr>
          </w:p>
        </w:tc>
        <w:tc>
          <w:tcPr>
            <w:tcW w:w="1060" w:type="dxa"/>
            <w:tcBorders>
              <w:top w:val="nil"/>
              <w:left w:val="nil"/>
              <w:bottom w:val="nil"/>
              <w:right w:val="nil"/>
            </w:tcBorders>
            <w:shd w:val="clear" w:color="000000" w:fill="FFFFFF"/>
            <w:vAlign w:val="bottom"/>
          </w:tcPr>
          <w:p w14:paraId="3DF5055A" w14:textId="77777777" w:rsidR="00187A95" w:rsidRDefault="00187A95">
            <w:pPr>
              <w:jc w:val="center"/>
              <w:rPr>
                <w:rFonts w:ascii="Arial" w:eastAsia="Dotum" w:hAnsi="Arial" w:cs="Arial"/>
                <w:sz w:val="16"/>
                <w:szCs w:val="16"/>
                <w:lang w:eastAsia="ko-KR"/>
              </w:rPr>
            </w:pPr>
          </w:p>
        </w:tc>
        <w:tc>
          <w:tcPr>
            <w:tcW w:w="1105" w:type="dxa"/>
            <w:tcBorders>
              <w:top w:val="nil"/>
              <w:left w:val="nil"/>
              <w:bottom w:val="nil"/>
              <w:right w:val="nil"/>
            </w:tcBorders>
            <w:shd w:val="clear" w:color="000000" w:fill="FFFFFF"/>
            <w:vAlign w:val="bottom"/>
          </w:tcPr>
          <w:p w14:paraId="7BDB267B" w14:textId="77777777" w:rsidR="00187A95" w:rsidRDefault="00187A95">
            <w:pPr>
              <w:jc w:val="center"/>
              <w:rPr>
                <w:rFonts w:ascii="Arial" w:eastAsia="Dotum" w:hAnsi="Arial" w:cs="Arial"/>
                <w:sz w:val="16"/>
                <w:szCs w:val="16"/>
                <w:lang w:eastAsia="ko-KR"/>
              </w:rPr>
            </w:pPr>
          </w:p>
        </w:tc>
        <w:tc>
          <w:tcPr>
            <w:tcW w:w="953" w:type="dxa"/>
            <w:tcBorders>
              <w:top w:val="nil"/>
              <w:left w:val="nil"/>
              <w:bottom w:val="nil"/>
              <w:right w:val="nil"/>
            </w:tcBorders>
            <w:shd w:val="clear" w:color="000000" w:fill="FFFFFF"/>
            <w:vAlign w:val="bottom"/>
          </w:tcPr>
          <w:p w14:paraId="21604641" w14:textId="77777777" w:rsidR="00187A95" w:rsidRDefault="00187A95">
            <w:pPr>
              <w:jc w:val="center"/>
              <w:rPr>
                <w:rFonts w:ascii="Arial" w:eastAsia="Dotum" w:hAnsi="Arial" w:cs="Arial"/>
                <w:sz w:val="16"/>
                <w:szCs w:val="16"/>
                <w:lang w:eastAsia="ko-KR"/>
              </w:rPr>
            </w:pPr>
          </w:p>
        </w:tc>
        <w:tc>
          <w:tcPr>
            <w:tcW w:w="1276" w:type="dxa"/>
            <w:tcBorders>
              <w:top w:val="nil"/>
              <w:left w:val="nil"/>
              <w:bottom w:val="nil"/>
              <w:right w:val="nil"/>
            </w:tcBorders>
            <w:shd w:val="clear" w:color="000000" w:fill="FFFFFF"/>
            <w:vAlign w:val="bottom"/>
          </w:tcPr>
          <w:p w14:paraId="0573F1FA" w14:textId="77777777" w:rsidR="00187A95" w:rsidRDefault="00187A95">
            <w:pPr>
              <w:jc w:val="center"/>
              <w:rPr>
                <w:rFonts w:ascii="Arial" w:eastAsia="Dotum" w:hAnsi="Arial" w:cs="Arial"/>
                <w:sz w:val="16"/>
                <w:szCs w:val="16"/>
                <w:lang w:eastAsia="ko-KR"/>
              </w:rPr>
            </w:pPr>
          </w:p>
        </w:tc>
        <w:tc>
          <w:tcPr>
            <w:tcW w:w="992" w:type="dxa"/>
            <w:tcBorders>
              <w:top w:val="nil"/>
              <w:left w:val="nil"/>
              <w:bottom w:val="nil"/>
              <w:right w:val="nil"/>
            </w:tcBorders>
            <w:shd w:val="clear" w:color="000000" w:fill="FFFFFF"/>
            <w:vAlign w:val="bottom"/>
          </w:tcPr>
          <w:p w14:paraId="4C16A670" w14:textId="77777777" w:rsidR="00187A95" w:rsidRDefault="00187A95">
            <w:pPr>
              <w:jc w:val="center"/>
              <w:rPr>
                <w:rFonts w:ascii="Arial" w:eastAsia="Dotum" w:hAnsi="Arial" w:cs="Arial"/>
                <w:sz w:val="16"/>
                <w:szCs w:val="16"/>
                <w:lang w:eastAsia="ko-KR"/>
              </w:rPr>
            </w:pPr>
          </w:p>
        </w:tc>
        <w:tc>
          <w:tcPr>
            <w:tcW w:w="1022" w:type="dxa"/>
            <w:tcBorders>
              <w:top w:val="nil"/>
              <w:left w:val="nil"/>
              <w:bottom w:val="nil"/>
              <w:right w:val="nil"/>
            </w:tcBorders>
            <w:shd w:val="clear" w:color="000000" w:fill="FFFFFF"/>
            <w:vAlign w:val="bottom"/>
          </w:tcPr>
          <w:p w14:paraId="1BFBED62" w14:textId="77777777" w:rsidR="00187A95" w:rsidRDefault="00187A95">
            <w:pPr>
              <w:jc w:val="center"/>
              <w:rPr>
                <w:rFonts w:ascii="Arial" w:eastAsia="Dotum" w:hAnsi="Arial" w:cs="Arial"/>
                <w:sz w:val="16"/>
                <w:szCs w:val="16"/>
                <w:lang w:eastAsia="ko-KR"/>
              </w:rPr>
            </w:pPr>
          </w:p>
        </w:tc>
        <w:tc>
          <w:tcPr>
            <w:tcW w:w="963" w:type="dxa"/>
            <w:tcBorders>
              <w:top w:val="nil"/>
              <w:left w:val="nil"/>
              <w:bottom w:val="nil"/>
              <w:right w:val="nil"/>
            </w:tcBorders>
            <w:shd w:val="clear" w:color="000000" w:fill="FFFFFF"/>
            <w:vAlign w:val="bottom"/>
          </w:tcPr>
          <w:p w14:paraId="2ACE8226" w14:textId="77777777" w:rsidR="00187A95" w:rsidRDefault="00187A95">
            <w:pPr>
              <w:jc w:val="center"/>
              <w:rPr>
                <w:rFonts w:ascii="Arial" w:eastAsia="Dotum" w:hAnsi="Arial" w:cs="Arial"/>
                <w:sz w:val="16"/>
                <w:szCs w:val="16"/>
                <w:lang w:eastAsia="ko-KR"/>
              </w:rPr>
            </w:pPr>
          </w:p>
        </w:tc>
        <w:tc>
          <w:tcPr>
            <w:tcW w:w="778" w:type="dxa"/>
            <w:tcBorders>
              <w:top w:val="nil"/>
              <w:left w:val="nil"/>
              <w:bottom w:val="nil"/>
              <w:right w:val="nil"/>
            </w:tcBorders>
            <w:shd w:val="clear" w:color="000000" w:fill="FFFFFF"/>
            <w:vAlign w:val="bottom"/>
          </w:tcPr>
          <w:p w14:paraId="4F63B276" w14:textId="77777777" w:rsidR="00187A95" w:rsidRDefault="00187A95">
            <w:pPr>
              <w:jc w:val="center"/>
              <w:rPr>
                <w:rFonts w:ascii="Arial" w:eastAsia="Dotum" w:hAnsi="Arial" w:cs="Arial"/>
                <w:sz w:val="16"/>
                <w:szCs w:val="16"/>
                <w:lang w:eastAsia="ko-KR"/>
              </w:rPr>
            </w:pPr>
          </w:p>
        </w:tc>
        <w:tc>
          <w:tcPr>
            <w:tcW w:w="781" w:type="dxa"/>
            <w:tcBorders>
              <w:top w:val="nil"/>
              <w:left w:val="nil"/>
              <w:bottom w:val="nil"/>
              <w:right w:val="nil"/>
            </w:tcBorders>
            <w:shd w:val="clear" w:color="000000" w:fill="FFFFFF"/>
            <w:vAlign w:val="bottom"/>
          </w:tcPr>
          <w:p w14:paraId="3EC23DB9" w14:textId="77777777" w:rsidR="00187A95" w:rsidRDefault="00187A95">
            <w:pPr>
              <w:jc w:val="center"/>
              <w:rPr>
                <w:rFonts w:ascii="Arial" w:eastAsia="Dotum" w:hAnsi="Arial" w:cs="Arial"/>
                <w:sz w:val="16"/>
                <w:szCs w:val="16"/>
                <w:lang w:eastAsia="ko-KR"/>
              </w:rPr>
            </w:pPr>
          </w:p>
        </w:tc>
        <w:tc>
          <w:tcPr>
            <w:tcW w:w="1125" w:type="dxa"/>
            <w:tcBorders>
              <w:top w:val="nil"/>
              <w:left w:val="single" w:sz="4" w:space="0" w:color="auto"/>
              <w:bottom w:val="single" w:sz="4" w:space="0" w:color="000000"/>
              <w:right w:val="single" w:sz="4" w:space="0" w:color="auto"/>
            </w:tcBorders>
            <w:shd w:val="clear" w:color="000000" w:fill="C0C0C0"/>
            <w:vAlign w:val="center"/>
          </w:tcPr>
          <w:p w14:paraId="3CC6A86A" w14:textId="77777777" w:rsidR="00187A95" w:rsidRDefault="00B12307">
            <w:pPr>
              <w:jc w:val="center"/>
              <w:rPr>
                <w:rFonts w:ascii="Arial" w:eastAsia="Dotum" w:hAnsi="Arial" w:cs="Arial"/>
                <w:b/>
                <w:bCs/>
                <w:sz w:val="16"/>
                <w:szCs w:val="16"/>
                <w:lang w:eastAsia="ko-KR"/>
              </w:rPr>
            </w:pPr>
            <w:r>
              <w:rPr>
                <w:rFonts w:asciiTheme="minorEastAsia" w:hAnsiTheme="minorEastAsia" w:cs="Arial" w:hint="eastAsia"/>
                <w:b/>
                <w:bCs/>
                <w:sz w:val="16"/>
                <w:szCs w:val="16"/>
              </w:rPr>
              <w:t>最低保证金</w:t>
            </w:r>
          </w:p>
        </w:tc>
        <w:tc>
          <w:tcPr>
            <w:tcW w:w="1050" w:type="dxa"/>
            <w:tcBorders>
              <w:top w:val="nil"/>
              <w:left w:val="single" w:sz="4" w:space="0" w:color="auto"/>
              <w:bottom w:val="single" w:sz="4" w:space="0" w:color="auto"/>
              <w:right w:val="single" w:sz="4" w:space="0" w:color="auto"/>
            </w:tcBorders>
            <w:shd w:val="clear" w:color="000000" w:fill="FFFFFF"/>
            <w:vAlign w:val="center"/>
          </w:tcPr>
          <w:p w14:paraId="2C37CBEB" w14:textId="77777777" w:rsidR="00187A95" w:rsidRDefault="00B12307">
            <w:pPr>
              <w:jc w:val="center"/>
              <w:rPr>
                <w:rFonts w:ascii="Arial" w:eastAsia="Dotum" w:hAnsi="Arial" w:cs="Arial"/>
                <w:color w:val="FF0000"/>
                <w:sz w:val="16"/>
                <w:szCs w:val="16"/>
                <w:lang w:eastAsia="ko-KR"/>
              </w:rPr>
            </w:pPr>
            <w:r>
              <w:rPr>
                <w:rFonts w:ascii="Arial" w:eastAsia="Dotum" w:hAnsi="Arial" w:cs="Arial"/>
                <w:color w:val="FF0000"/>
                <w:sz w:val="16"/>
                <w:szCs w:val="16"/>
                <w:lang w:eastAsia="ko-KR"/>
              </w:rPr>
              <w:t>380,000</w:t>
            </w:r>
          </w:p>
        </w:tc>
      </w:tr>
    </w:tbl>
    <w:p w14:paraId="76C232B5" w14:textId="77777777" w:rsidR="00187A95" w:rsidRDefault="00B12307">
      <w:pPr>
        <w:tabs>
          <w:tab w:val="left" w:pos="6882"/>
        </w:tabs>
        <w:jc w:val="left"/>
        <w:rPr>
          <w:rFonts w:ascii="宋体" w:eastAsia="宋体" w:hAnsi="宋体" w:cs="Arial"/>
          <w:sz w:val="20"/>
          <w:szCs w:val="20"/>
        </w:rPr>
      </w:pPr>
      <w:r>
        <w:rPr>
          <w:rFonts w:ascii="宋体" w:eastAsia="宋体" w:hAnsi="宋体" w:cs="Arial" w:hint="eastAsia"/>
          <w:sz w:val="20"/>
          <w:szCs w:val="20"/>
        </w:rPr>
        <w:t>授</w:t>
      </w:r>
      <w:r>
        <w:rPr>
          <w:rFonts w:ascii="宋体" w:eastAsia="宋体" w:hAnsi="宋体" w:cs="Arial"/>
          <w:sz w:val="20"/>
          <w:szCs w:val="20"/>
        </w:rPr>
        <w:t>权区</w:t>
      </w:r>
      <w:r>
        <w:rPr>
          <w:rFonts w:ascii="宋体" w:eastAsia="宋体" w:hAnsi="宋体" w:cs="Arial" w:hint="eastAsia"/>
          <w:sz w:val="20"/>
          <w:szCs w:val="20"/>
        </w:rPr>
        <w:t>域：中国大陆</w:t>
      </w:r>
      <w:r>
        <w:rPr>
          <w:rFonts w:ascii="宋体" w:eastAsia="宋体" w:hAnsi="宋体"/>
          <w:sz w:val="20"/>
          <w:szCs w:val="20"/>
        </w:rPr>
        <w:t xml:space="preserve">                                  </w:t>
      </w:r>
      <w:r>
        <w:rPr>
          <w:rFonts w:ascii="宋体" w:hAnsi="宋体" w:cs="Arial" w:hint="eastAsia"/>
          <w:sz w:val="20"/>
          <w:szCs w:val="20"/>
        </w:rPr>
        <w:t xml:space="preserve">       </w:t>
      </w:r>
      <w:r>
        <w:rPr>
          <w:rFonts w:ascii="宋体" w:eastAsia="宋体" w:hAnsi="宋体" w:cs="Arial" w:hint="eastAsia"/>
          <w:sz w:val="20"/>
          <w:szCs w:val="20"/>
        </w:rPr>
        <w:t xml:space="preserve"> </w:t>
      </w:r>
      <w:r>
        <w:rPr>
          <w:rFonts w:ascii="宋体" w:eastAsia="宋体" w:hAnsi="宋体" w:cs="Arial"/>
          <w:sz w:val="20"/>
          <w:szCs w:val="20"/>
        </w:rPr>
        <w:tab/>
      </w:r>
      <w:r>
        <w:rPr>
          <w:rFonts w:ascii="宋体" w:eastAsia="宋体" w:hAnsi="宋体" w:cs="Arial" w:hint="eastAsia"/>
          <w:sz w:val="20"/>
          <w:szCs w:val="20"/>
        </w:rPr>
        <w:t xml:space="preserve">          </w:t>
      </w:r>
      <w:r>
        <w:rPr>
          <w:rFonts w:ascii="宋体" w:eastAsia="宋体" w:hAnsi="宋体" w:cs="Arial"/>
          <w:sz w:val="20"/>
          <w:szCs w:val="20"/>
        </w:rPr>
        <w:t xml:space="preserve"> </w:t>
      </w:r>
      <w:r>
        <w:rPr>
          <w:rFonts w:ascii="宋体" w:eastAsia="宋体" w:hAnsi="宋体" w:cs="Arial" w:hint="eastAsia"/>
          <w:sz w:val="20"/>
          <w:szCs w:val="20"/>
        </w:rPr>
        <w:t xml:space="preserve">       </w:t>
      </w:r>
      <w:r>
        <w:rPr>
          <w:rFonts w:ascii="宋体" w:eastAsia="宋体" w:hAnsi="宋体" w:cs="宋体"/>
          <w:sz w:val="20"/>
          <w:szCs w:val="20"/>
        </w:rPr>
        <w:t>电话</w:t>
      </w:r>
      <w:r>
        <w:rPr>
          <w:rFonts w:ascii="宋体" w:eastAsia="宋体" w:hAnsi="宋体" w:cs="Arial"/>
          <w:sz w:val="20"/>
          <w:szCs w:val="20"/>
        </w:rPr>
        <w:t xml:space="preserve"> :________________</w:t>
      </w:r>
    </w:p>
    <w:p w14:paraId="13203DF9" w14:textId="77777777" w:rsidR="00187A95" w:rsidRDefault="00187A95">
      <w:pPr>
        <w:tabs>
          <w:tab w:val="left" w:pos="6882"/>
        </w:tabs>
        <w:jc w:val="left"/>
        <w:rPr>
          <w:rFonts w:ascii="宋体" w:eastAsia="宋体" w:hAnsi="宋体"/>
          <w:sz w:val="20"/>
          <w:szCs w:val="20"/>
        </w:rPr>
      </w:pPr>
    </w:p>
    <w:p w14:paraId="56F62271" w14:textId="77777777" w:rsidR="00187A95" w:rsidRDefault="00187A95">
      <w:pPr>
        <w:tabs>
          <w:tab w:val="left" w:pos="6882"/>
        </w:tabs>
        <w:jc w:val="left"/>
        <w:rPr>
          <w:rFonts w:ascii="宋体" w:eastAsia="宋体" w:hAnsi="宋体" w:cs="Arial"/>
          <w:sz w:val="20"/>
          <w:szCs w:val="20"/>
        </w:rPr>
      </w:pPr>
    </w:p>
    <w:sectPr w:rsidR="00187A95">
      <w:pgSz w:w="16840" w:h="11900" w:orient="landscape"/>
      <w:pgMar w:top="1797" w:right="1440" w:bottom="1797" w:left="1440" w:header="851" w:footer="992" w:gutter="0"/>
      <w:cols w:space="425"/>
      <w:docGrid w:type="linesAndChars" w:linePitch="4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胡" w:date="2018-01-25T21:09:00Z" w:initials="胡">
    <w:p w14:paraId="14E36178" w14:textId="77777777" w:rsidR="00B12307" w:rsidRDefault="00B12307">
      <w:pPr>
        <w:pStyle w:val="a3"/>
        <w:rPr>
          <w:rFonts w:eastAsia="宋体"/>
        </w:rPr>
      </w:pPr>
      <w:r>
        <w:rPr>
          <w:rFonts w:eastAsia="宋体" w:hint="eastAsia"/>
        </w:rPr>
        <w:t>律师提示，请在签订本合同前核实本合同主体资格</w:t>
      </w:r>
    </w:p>
  </w:comment>
  <w:comment w:id="7" w:author="胡" w:date="2018-01-25T21:27:00Z" w:initials="胡">
    <w:p w14:paraId="04B5598F" w14:textId="77777777" w:rsidR="00B12307" w:rsidRDefault="00B12307">
      <w:pPr>
        <w:pStyle w:val="a3"/>
        <w:rPr>
          <w:rFonts w:eastAsia="宋体"/>
        </w:rPr>
      </w:pPr>
      <w:r>
        <w:rPr>
          <w:rFonts w:eastAsia="宋体" w:hint="eastAsia"/>
        </w:rPr>
        <w:t>销售或分销成功的标准是什么？</w:t>
      </w:r>
    </w:p>
  </w:comment>
  <w:comment w:id="8" w:author="许录勤" w:date="2018-02-02T10:00:00Z" w:initials="许录勤">
    <w:p w14:paraId="6797C383" w14:textId="4476349D" w:rsidR="00B12307" w:rsidRDefault="00B12307">
      <w:pPr>
        <w:pStyle w:val="a3"/>
      </w:pPr>
      <w:r>
        <w:rPr>
          <w:rStyle w:val="ad"/>
        </w:rPr>
        <w:annotationRef/>
      </w:r>
      <w:r>
        <w:rPr>
          <w:rFonts w:hint="eastAsia"/>
        </w:rPr>
        <w:t>如果按原文翻译，似应为</w:t>
      </w:r>
      <w:proofErr w:type="gramStart"/>
      <w:r>
        <w:t>”</w:t>
      </w:r>
      <w:proofErr w:type="gramEnd"/>
      <w:r>
        <w:rPr>
          <w:rFonts w:hint="eastAsia"/>
        </w:rPr>
        <w:t>中国大陆（不包括香港、台湾和澳门）</w:t>
      </w:r>
      <w:r>
        <w:t>”</w:t>
      </w:r>
    </w:p>
  </w:comment>
  <w:comment w:id="9" w:author="许录勤" w:date="2018-02-02T09:57:00Z" w:initials="许录勤">
    <w:p w14:paraId="51E59CB9" w14:textId="5E6C65F0" w:rsidR="00B12307" w:rsidRDefault="00B12307">
      <w:pPr>
        <w:pStyle w:val="a3"/>
      </w:pPr>
      <w:r>
        <w:rPr>
          <w:rStyle w:val="ad"/>
        </w:rPr>
        <w:annotationRef/>
      </w:r>
      <w:r>
        <w:rPr>
          <w:rFonts w:hint="eastAsia"/>
        </w:rPr>
        <w:t>觉得就翻译成“提成费”好了，因为许可的内容并不完全是专利</w:t>
      </w:r>
    </w:p>
  </w:comment>
  <w:comment w:id="10" w:author="许录勤" w:date="2018-02-02T09:59:00Z" w:initials="许录勤">
    <w:p w14:paraId="328B6B5A" w14:textId="605556D7" w:rsidR="00B12307" w:rsidRDefault="00B12307">
      <w:pPr>
        <w:pStyle w:val="a3"/>
      </w:pPr>
      <w:r>
        <w:rPr>
          <w:rStyle w:val="ad"/>
        </w:rPr>
        <w:annotationRef/>
      </w:r>
      <w:r>
        <w:rPr>
          <w:rFonts w:hint="eastAsia"/>
        </w:rPr>
        <w:t>似有笔误，应为“许可产品的批发价”</w:t>
      </w:r>
    </w:p>
  </w:comment>
  <w:comment w:id="14" w:author="胡" w:date="2018-01-25T21:17:00Z" w:initials="胡">
    <w:p w14:paraId="6F8F15F4" w14:textId="77777777" w:rsidR="00B12307" w:rsidRDefault="00B12307">
      <w:pPr>
        <w:pStyle w:val="a3"/>
        <w:rPr>
          <w:rFonts w:eastAsia="宋体"/>
        </w:rPr>
      </w:pPr>
      <w:r>
        <w:rPr>
          <w:rFonts w:eastAsia="宋体" w:hint="eastAsia"/>
        </w:rPr>
        <w:t>因为许可人是韩国公司，针对开票问题，还公司与财务部门核实如何开具。</w:t>
      </w:r>
    </w:p>
  </w:comment>
  <w:comment w:id="15" w:author="胡" w:date="2018-01-25T21:18:00Z" w:initials="胡">
    <w:p w14:paraId="13D82A67" w14:textId="77777777" w:rsidR="00B12307" w:rsidRDefault="00B12307">
      <w:pPr>
        <w:pStyle w:val="a3"/>
        <w:rPr>
          <w:rFonts w:eastAsia="宋体"/>
        </w:rPr>
      </w:pPr>
      <w:r>
        <w:rPr>
          <w:rFonts w:eastAsia="宋体" w:hint="eastAsia"/>
        </w:rPr>
        <w:t>批准意见同上。</w:t>
      </w:r>
    </w:p>
  </w:comment>
  <w:comment w:id="52" w:author="许录勤" w:date="2018-02-02T10:19:00Z" w:initials="许录勤">
    <w:p w14:paraId="04E81643" w14:textId="7C953ECB" w:rsidR="00B12307" w:rsidRDefault="00B12307">
      <w:pPr>
        <w:pStyle w:val="a3"/>
      </w:pPr>
      <w:r>
        <w:rPr>
          <w:rStyle w:val="ad"/>
        </w:rPr>
        <w:annotationRef/>
      </w:r>
      <w:proofErr w:type="gramStart"/>
      <w:r>
        <w:t>“</w:t>
      </w:r>
      <w:r>
        <w:rPr>
          <w:rFonts w:hint="eastAsia"/>
        </w:rPr>
        <w:t>满</w:t>
      </w:r>
      <w:r>
        <w:t>”</w:t>
      </w:r>
      <w:r>
        <w:rPr>
          <w:rFonts w:hint="eastAsia"/>
        </w:rPr>
        <w:t>似该去掉</w:t>
      </w:r>
      <w:proofErr w:type="gramEnd"/>
    </w:p>
  </w:comment>
  <w:comment w:id="63" w:author="胡" w:date="2018-01-25T21:46:00Z" w:initials="胡">
    <w:p w14:paraId="689C76C9" w14:textId="77777777" w:rsidR="00B12307" w:rsidRDefault="00B12307">
      <w:pPr>
        <w:pStyle w:val="a3"/>
        <w:rPr>
          <w:rFonts w:eastAsia="宋体"/>
        </w:rPr>
      </w:pPr>
      <w:r>
        <w:rPr>
          <w:rFonts w:eastAsia="宋体" w:hint="eastAsia"/>
        </w:rPr>
        <w:t>该价款，按中国大陆财税规定，是含税还是不含税，税金的承担及对方开具发票，请公司核实</w:t>
      </w:r>
    </w:p>
  </w:comment>
  <w:comment w:id="69" w:author="许录勤" w:date="2018-02-02T10:37:00Z" w:initials="许录勤">
    <w:p w14:paraId="786C877F" w14:textId="5B5BB3C2" w:rsidR="00B12307" w:rsidRDefault="00B12307">
      <w:pPr>
        <w:pStyle w:val="a3"/>
      </w:pPr>
      <w:r>
        <w:rPr>
          <w:rStyle w:val="ad"/>
        </w:rPr>
        <w:annotationRef/>
      </w:r>
      <w:r>
        <w:rPr>
          <w:rFonts w:hint="eastAsia"/>
        </w:rPr>
        <w:t>改为“在中国大陆有资质的审计机构”，妥否？</w:t>
      </w:r>
    </w:p>
  </w:comment>
  <w:comment w:id="82" w:author="许录勤" w:date="2018-02-02T10:41:00Z" w:initials="许录勤">
    <w:p w14:paraId="02029257" w14:textId="739BA697" w:rsidR="00B12307" w:rsidRDefault="00B12307">
      <w:pPr>
        <w:pStyle w:val="a3"/>
      </w:pPr>
      <w:r>
        <w:rPr>
          <w:rStyle w:val="ad"/>
        </w:rPr>
        <w:annotationRef/>
      </w:r>
      <w:r>
        <w:rPr>
          <w:rFonts w:hint="eastAsia"/>
        </w:rPr>
        <w:t>似应为“产品安全保证”</w:t>
      </w:r>
    </w:p>
  </w:comment>
  <w:comment w:id="90" w:author="许录勤" w:date="2018-02-02T10:48:00Z" w:initials="许录勤">
    <w:p w14:paraId="160D5035" w14:textId="2FFD5498" w:rsidR="00B12307" w:rsidRDefault="00B12307">
      <w:pPr>
        <w:pStyle w:val="a3"/>
        <w:rPr>
          <w:rFonts w:hint="eastAsia"/>
        </w:rPr>
      </w:pPr>
      <w:r>
        <w:rPr>
          <w:rStyle w:val="ad"/>
        </w:rPr>
        <w:annotationRef/>
      </w:r>
      <w:r>
        <w:rPr>
          <w:rFonts w:hint="eastAsia"/>
        </w:rPr>
        <w:t>请特别核对一下，</w:t>
      </w:r>
      <w:r w:rsidR="006B6566">
        <w:rPr>
          <w:rFonts w:hint="eastAsia"/>
        </w:rPr>
        <w:t>我在翻译时是否准确理解了你的中文意思</w:t>
      </w:r>
      <w:r>
        <w:rPr>
          <w:rFonts w:hint="eastAsia"/>
        </w:rPr>
        <w:t>？</w:t>
      </w:r>
    </w:p>
  </w:comment>
  <w:comment w:id="109" w:author="许录勤" w:date="2018-02-02T10:51:00Z" w:initials="许录勤">
    <w:p w14:paraId="07919924" w14:textId="3DEFF5D6" w:rsidR="0083601D" w:rsidRDefault="0083601D">
      <w:pPr>
        <w:pStyle w:val="a3"/>
      </w:pPr>
      <w:r>
        <w:rPr>
          <w:rStyle w:val="ad"/>
        </w:rPr>
        <w:annotationRef/>
      </w:r>
      <w:r>
        <w:rPr>
          <w:rFonts w:hint="eastAsia"/>
        </w:rPr>
        <w:t>似应为“前”</w:t>
      </w:r>
    </w:p>
  </w:comment>
  <w:comment w:id="140" w:author="许录勤" w:date="2018-02-02T11:03:00Z" w:initials="许录勤">
    <w:p w14:paraId="12D6E2F8" w14:textId="0DB353C5" w:rsidR="00773346" w:rsidRDefault="00773346">
      <w:pPr>
        <w:pStyle w:val="a3"/>
      </w:pPr>
      <w:r>
        <w:rPr>
          <w:rStyle w:val="ad"/>
        </w:rPr>
        <w:annotationRef/>
      </w:r>
      <w:proofErr w:type="gramStart"/>
      <w:r>
        <w:t>“</w:t>
      </w:r>
      <w:proofErr w:type="gramEnd"/>
      <w:r>
        <w:t>8.3</w:t>
      </w:r>
      <w:r>
        <w:rPr>
          <w:rFonts w:hint="eastAsia"/>
        </w:rPr>
        <w:t>“，序号似有误</w:t>
      </w:r>
    </w:p>
  </w:comment>
  <w:comment w:id="147" w:author="许录勤" w:date="2018-02-02T11:05:00Z" w:initials="许录勤">
    <w:p w14:paraId="489FD18C" w14:textId="7A25FA59" w:rsidR="00773346" w:rsidRDefault="00773346">
      <w:pPr>
        <w:pStyle w:val="a3"/>
      </w:pPr>
      <w:r>
        <w:rPr>
          <w:rStyle w:val="ad"/>
        </w:rPr>
        <w:annotationRef/>
      </w:r>
      <w:r>
        <w:rPr>
          <w:rFonts w:hint="eastAsia"/>
        </w:rPr>
        <w:t>笔误</w:t>
      </w:r>
    </w:p>
  </w:comment>
  <w:comment w:id="151" w:author="许录勤" w:date="2018-02-02T11:08:00Z" w:initials="许录勤">
    <w:p w14:paraId="04F0C9FE" w14:textId="4734478C" w:rsidR="00773346" w:rsidRDefault="00773346">
      <w:pPr>
        <w:pStyle w:val="a3"/>
        <w:rPr>
          <w:rFonts w:hint="eastAsia"/>
        </w:rPr>
      </w:pPr>
      <w:r>
        <w:rPr>
          <w:rStyle w:val="ad"/>
        </w:rPr>
        <w:annotationRef/>
      </w:r>
      <w:r>
        <w:rPr>
          <w:rFonts w:hint="eastAsia"/>
        </w:rPr>
        <w:t>计算公式似有误，请核对，英文是按照我自己的理解翻译的，如有误，我再更正。</w:t>
      </w:r>
    </w:p>
  </w:comment>
  <w:comment w:id="170" w:author="许录勤" w:date="2018-02-02T11:14:00Z" w:initials="许录勤">
    <w:p w14:paraId="251507AA" w14:textId="1F925F3E" w:rsidR="00277108" w:rsidRDefault="00277108">
      <w:pPr>
        <w:pStyle w:val="a3"/>
        <w:rPr>
          <w:rFonts w:hint="eastAsia"/>
        </w:rPr>
      </w:pPr>
      <w:r>
        <w:rPr>
          <w:rStyle w:val="ad"/>
        </w:rPr>
        <w:annotationRef/>
      </w:r>
      <w:r>
        <w:rPr>
          <w:rFonts w:hint="eastAsia"/>
        </w:rPr>
        <w:t>似与11</w:t>
      </w:r>
      <w:r>
        <w:t>.3</w:t>
      </w:r>
      <w:r>
        <w:rPr>
          <w:rFonts w:hint="eastAsia"/>
        </w:rPr>
        <w:t>内容重复</w:t>
      </w:r>
      <w:bookmarkStart w:id="173" w:name="_GoBack"/>
      <w:bookmarkEnd w:id="17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E36178" w15:done="0"/>
  <w15:commentEx w15:paraId="04B5598F" w15:done="0"/>
  <w15:commentEx w15:paraId="6797C383" w15:done="0"/>
  <w15:commentEx w15:paraId="51E59CB9" w15:done="0"/>
  <w15:commentEx w15:paraId="328B6B5A" w15:done="0"/>
  <w15:commentEx w15:paraId="6F8F15F4" w15:done="0"/>
  <w15:commentEx w15:paraId="13D82A67" w15:done="0"/>
  <w15:commentEx w15:paraId="04E81643" w15:done="0"/>
  <w15:commentEx w15:paraId="689C76C9" w15:done="0"/>
  <w15:commentEx w15:paraId="786C877F" w15:done="0"/>
  <w15:commentEx w15:paraId="02029257" w15:done="0"/>
  <w15:commentEx w15:paraId="160D5035" w15:done="0"/>
  <w15:commentEx w15:paraId="07919924" w15:done="0"/>
  <w15:commentEx w15:paraId="12D6E2F8" w15:done="0"/>
  <w15:commentEx w15:paraId="489FD18C" w15:done="0"/>
  <w15:commentEx w15:paraId="04F0C9FE" w15:done="0"/>
  <w15:commentEx w15:paraId="251507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E36178" w16cid:durableId="1E1EA208"/>
  <w16cid:commentId w16cid:paraId="04B5598F" w16cid:durableId="1E1EA209"/>
  <w16cid:commentId w16cid:paraId="6797C383" w16cid:durableId="1E1EB539"/>
  <w16cid:commentId w16cid:paraId="51E59CB9" w16cid:durableId="1E1EB4A4"/>
  <w16cid:commentId w16cid:paraId="328B6B5A" w16cid:durableId="1E1EB4FF"/>
  <w16cid:commentId w16cid:paraId="6F8F15F4" w16cid:durableId="1E1EA20A"/>
  <w16cid:commentId w16cid:paraId="13D82A67" w16cid:durableId="1E1EA20B"/>
  <w16cid:commentId w16cid:paraId="04E81643" w16cid:durableId="1E1EB996"/>
  <w16cid:commentId w16cid:paraId="689C76C9" w16cid:durableId="1E1EA20C"/>
  <w16cid:commentId w16cid:paraId="786C877F" w16cid:durableId="1E1EBE07"/>
  <w16cid:commentId w16cid:paraId="02029257" w16cid:durableId="1E1EBEC6"/>
  <w16cid:commentId w16cid:paraId="160D5035" w16cid:durableId="1E1EC07B"/>
  <w16cid:commentId w16cid:paraId="07919924" w16cid:durableId="1E1EC134"/>
  <w16cid:commentId w16cid:paraId="12D6E2F8" w16cid:durableId="1E1EC41D"/>
  <w16cid:commentId w16cid:paraId="489FD18C" w16cid:durableId="1E1EC47E"/>
  <w16cid:commentId w16cid:paraId="04F0C9FE" w16cid:durableId="1E1EC516"/>
  <w16cid:commentId w16cid:paraId="251507AA" w16cid:durableId="1E1EC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7DAA4" w14:textId="77777777" w:rsidR="00F409C5" w:rsidRDefault="00F409C5">
      <w:r>
        <w:separator/>
      </w:r>
    </w:p>
  </w:endnote>
  <w:endnote w:type="continuationSeparator" w:id="0">
    <w:p w14:paraId="5BF35510" w14:textId="77777777" w:rsidR="00F409C5" w:rsidRDefault="00F40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C8786" w14:textId="77777777" w:rsidR="00B12307" w:rsidRDefault="00B12307">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567FC84" w14:textId="77777777" w:rsidR="00B12307" w:rsidRDefault="00B1230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D4AF" w14:textId="3B90F5B2" w:rsidR="00B12307" w:rsidRDefault="00B12307">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277108">
      <w:rPr>
        <w:rStyle w:val="ab"/>
        <w:noProof/>
      </w:rPr>
      <w:t>25</w:t>
    </w:r>
    <w:r>
      <w:rPr>
        <w:rStyle w:val="ab"/>
      </w:rPr>
      <w:fldChar w:fldCharType="end"/>
    </w:r>
  </w:p>
  <w:p w14:paraId="34274186" w14:textId="77777777" w:rsidR="00B12307" w:rsidRDefault="00B1230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4441A" w14:textId="77777777" w:rsidR="00F409C5" w:rsidRDefault="00F409C5">
      <w:r>
        <w:separator/>
      </w:r>
    </w:p>
  </w:footnote>
  <w:footnote w:type="continuationSeparator" w:id="0">
    <w:p w14:paraId="55470DCA" w14:textId="77777777" w:rsidR="00F409C5" w:rsidRDefault="00F409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61D2"/>
    <w:multiLevelType w:val="multilevel"/>
    <w:tmpl w:val="073D61D2"/>
    <w:lvl w:ilvl="0">
      <w:start w:val="1"/>
      <w:numFmt w:val="lowerRoman"/>
      <w:lvlText w:val="(%1)"/>
      <w:lvlJc w:val="left"/>
      <w:pPr>
        <w:ind w:left="1440" w:hanging="480"/>
      </w:pPr>
      <w:rPr>
        <w:rFonts w:ascii="Times New Roman" w:eastAsia="Malgun Gothic" w:hAnsi="Times New Roman" w:cs="Times New Roman"/>
      </w:rPr>
    </w:lvl>
    <w:lvl w:ilvl="1">
      <w:start w:val="1"/>
      <w:numFmt w:val="lowerRoman"/>
      <w:lvlText w:val="(%2)"/>
      <w:lvlJc w:val="left"/>
      <w:pPr>
        <w:ind w:left="1920" w:hanging="480"/>
      </w:pPr>
      <w:rPr>
        <w:rFonts w:ascii="Times New Roman" w:eastAsia="Malgun Gothic" w:hAnsi="Times New Roman" w:cs="Times New Roman"/>
      </w:rPr>
    </w:lvl>
    <w:lvl w:ilvl="2">
      <w:start w:val="1"/>
      <w:numFmt w:val="lowerRoman"/>
      <w:lvlText w:val="%3."/>
      <w:lvlJc w:val="right"/>
      <w:pPr>
        <w:ind w:left="2400" w:hanging="480"/>
      </w:pPr>
    </w:lvl>
    <w:lvl w:ilvl="3">
      <w:start w:val="1"/>
      <w:numFmt w:val="decimal"/>
      <w:lvlText w:val="%4."/>
      <w:lvlJc w:val="left"/>
      <w:pPr>
        <w:ind w:left="2880" w:hanging="480"/>
      </w:pPr>
    </w:lvl>
    <w:lvl w:ilvl="4">
      <w:start w:val="1"/>
      <w:numFmt w:val="lowerLetter"/>
      <w:lvlText w:val="%5)"/>
      <w:lvlJc w:val="left"/>
      <w:pPr>
        <w:ind w:left="3360" w:hanging="480"/>
      </w:pPr>
    </w:lvl>
    <w:lvl w:ilvl="5">
      <w:start w:val="1"/>
      <w:numFmt w:val="lowerRoman"/>
      <w:lvlText w:val="%6."/>
      <w:lvlJc w:val="right"/>
      <w:pPr>
        <w:ind w:left="3840" w:hanging="480"/>
      </w:pPr>
    </w:lvl>
    <w:lvl w:ilvl="6">
      <w:start w:val="1"/>
      <w:numFmt w:val="decimal"/>
      <w:lvlText w:val="%7."/>
      <w:lvlJc w:val="left"/>
      <w:pPr>
        <w:ind w:left="4320" w:hanging="480"/>
      </w:pPr>
    </w:lvl>
    <w:lvl w:ilvl="7">
      <w:start w:val="1"/>
      <w:numFmt w:val="lowerLetter"/>
      <w:lvlText w:val="%8)"/>
      <w:lvlJc w:val="left"/>
      <w:pPr>
        <w:ind w:left="4800" w:hanging="480"/>
      </w:pPr>
    </w:lvl>
    <w:lvl w:ilvl="8">
      <w:start w:val="1"/>
      <w:numFmt w:val="lowerRoman"/>
      <w:lvlText w:val="%9."/>
      <w:lvlJc w:val="right"/>
      <w:pPr>
        <w:ind w:left="5280" w:hanging="480"/>
      </w:pPr>
    </w:lvl>
  </w:abstractNum>
  <w:abstractNum w:abstractNumId="1" w15:restartNumberingAfterBreak="0">
    <w:nsid w:val="0FEC00BE"/>
    <w:multiLevelType w:val="multilevel"/>
    <w:tmpl w:val="0FEC00BE"/>
    <w:lvl w:ilvl="0">
      <w:start w:val="1"/>
      <w:numFmt w:val="lowerLetter"/>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11732211"/>
    <w:multiLevelType w:val="multilevel"/>
    <w:tmpl w:val="11732211"/>
    <w:lvl w:ilvl="0">
      <w:start w:val="1"/>
      <w:numFmt w:val="decimal"/>
      <w:pStyle w:val="RNNum"/>
      <w:lvlText w:val="%1."/>
      <w:lvlJc w:val="left"/>
      <w:pPr>
        <w:ind w:left="360" w:hanging="360"/>
      </w:pPr>
    </w:lvl>
    <w:lvl w:ilvl="1">
      <w:start w:val="1"/>
      <w:numFmt w:val="lowerLetter"/>
      <w:pStyle w:val="RN2Num"/>
      <w:lvlText w:val="%2."/>
      <w:lvlJc w:val="left"/>
      <w:pPr>
        <w:ind w:left="1080" w:hanging="360"/>
      </w:pPr>
    </w:lvl>
    <w:lvl w:ilvl="2">
      <w:start w:val="1"/>
      <w:numFmt w:val="lowerRoman"/>
      <w:pStyle w:val="RN3Num"/>
      <w:lvlText w:val="%3."/>
      <w:lvlJc w:val="right"/>
      <w:pPr>
        <w:ind w:left="1800" w:hanging="180"/>
      </w:pPr>
    </w:lvl>
    <w:lvl w:ilvl="3">
      <w:start w:val="1"/>
      <w:numFmt w:val="decimal"/>
      <w:pStyle w:val="RN4Num"/>
      <w:lvlText w:val="%4."/>
      <w:lvlJc w:val="left"/>
      <w:pPr>
        <w:ind w:left="2520" w:hanging="360"/>
      </w:pPr>
    </w:lvl>
    <w:lvl w:ilvl="4">
      <w:start w:val="1"/>
      <w:numFmt w:val="lowerLetter"/>
      <w:pStyle w:val="RN5Num"/>
      <w:lvlText w:val="%5."/>
      <w:lvlJc w:val="left"/>
      <w:pPr>
        <w:ind w:left="3240" w:hanging="360"/>
      </w:pPr>
    </w:lvl>
    <w:lvl w:ilvl="5">
      <w:start w:val="1"/>
      <w:numFmt w:val="lowerRoman"/>
      <w:pStyle w:val="RN6Num"/>
      <w:lvlText w:val="%6."/>
      <w:lvlJc w:val="right"/>
      <w:pPr>
        <w:ind w:left="3960" w:hanging="180"/>
      </w:pPr>
    </w:lvl>
    <w:lvl w:ilvl="6">
      <w:start w:val="1"/>
      <w:numFmt w:val="decimal"/>
      <w:pStyle w:val="RN7Num"/>
      <w:lvlText w:val="%7."/>
      <w:lvlJc w:val="left"/>
      <w:pPr>
        <w:ind w:left="4680" w:hanging="360"/>
      </w:pPr>
    </w:lvl>
    <w:lvl w:ilvl="7">
      <w:start w:val="1"/>
      <w:numFmt w:val="lowerLetter"/>
      <w:pStyle w:val="RN8Num"/>
      <w:lvlText w:val="%8."/>
      <w:lvlJc w:val="left"/>
      <w:pPr>
        <w:ind w:left="5400" w:hanging="360"/>
      </w:pPr>
    </w:lvl>
    <w:lvl w:ilvl="8">
      <w:start w:val="1"/>
      <w:numFmt w:val="lowerRoman"/>
      <w:pStyle w:val="RN9Num"/>
      <w:lvlText w:val="%9."/>
      <w:lvlJc w:val="right"/>
      <w:pPr>
        <w:ind w:left="6120" w:hanging="180"/>
      </w:pPr>
    </w:lvl>
  </w:abstractNum>
  <w:abstractNum w:abstractNumId="3" w15:restartNumberingAfterBreak="0">
    <w:nsid w:val="1DC82D0B"/>
    <w:multiLevelType w:val="multilevel"/>
    <w:tmpl w:val="1DC82D0B"/>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4" w15:restartNumberingAfterBreak="0">
    <w:nsid w:val="234D782F"/>
    <w:multiLevelType w:val="multilevel"/>
    <w:tmpl w:val="234D782F"/>
    <w:lvl w:ilvl="0">
      <w:start w:val="1"/>
      <w:numFmt w:val="lowerLetter"/>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23B807B6"/>
    <w:multiLevelType w:val="multilevel"/>
    <w:tmpl w:val="23B807B6"/>
    <w:lvl w:ilvl="0">
      <w:start w:val="1"/>
      <w:numFmt w:val="decimal"/>
      <w:lvlText w:val="4.%1"/>
      <w:lvlJc w:val="left"/>
      <w:pPr>
        <w:ind w:left="480" w:hanging="480"/>
      </w:pPr>
      <w:rPr>
        <w:rFonts w:hint="eastAsia"/>
      </w:rPr>
    </w:lvl>
    <w:lvl w:ilvl="1">
      <w:start w:val="1"/>
      <w:numFmt w:val="lowerLetter"/>
      <w:lvlText w:val="%2)"/>
      <w:lvlJc w:val="left"/>
      <w:pPr>
        <w:ind w:left="1075" w:hanging="480"/>
      </w:pPr>
    </w:lvl>
    <w:lvl w:ilvl="2">
      <w:start w:val="1"/>
      <w:numFmt w:val="lowerRoman"/>
      <w:lvlText w:val="%3."/>
      <w:lvlJc w:val="right"/>
      <w:pPr>
        <w:ind w:left="1555" w:hanging="480"/>
      </w:pPr>
    </w:lvl>
    <w:lvl w:ilvl="3">
      <w:start w:val="1"/>
      <w:numFmt w:val="decimal"/>
      <w:lvlText w:val="%4."/>
      <w:lvlJc w:val="left"/>
      <w:pPr>
        <w:ind w:left="2035" w:hanging="480"/>
      </w:pPr>
    </w:lvl>
    <w:lvl w:ilvl="4">
      <w:start w:val="1"/>
      <w:numFmt w:val="lowerLetter"/>
      <w:lvlText w:val="%5)"/>
      <w:lvlJc w:val="left"/>
      <w:pPr>
        <w:ind w:left="2515" w:hanging="480"/>
      </w:pPr>
    </w:lvl>
    <w:lvl w:ilvl="5">
      <w:start w:val="1"/>
      <w:numFmt w:val="lowerRoman"/>
      <w:lvlText w:val="%6."/>
      <w:lvlJc w:val="right"/>
      <w:pPr>
        <w:ind w:left="2995" w:hanging="480"/>
      </w:pPr>
    </w:lvl>
    <w:lvl w:ilvl="6">
      <w:start w:val="1"/>
      <w:numFmt w:val="decimal"/>
      <w:lvlText w:val="%7."/>
      <w:lvlJc w:val="left"/>
      <w:pPr>
        <w:ind w:left="3475" w:hanging="480"/>
      </w:pPr>
    </w:lvl>
    <w:lvl w:ilvl="7">
      <w:start w:val="1"/>
      <w:numFmt w:val="lowerLetter"/>
      <w:lvlText w:val="%8)"/>
      <w:lvlJc w:val="left"/>
      <w:pPr>
        <w:ind w:left="3955" w:hanging="480"/>
      </w:pPr>
    </w:lvl>
    <w:lvl w:ilvl="8">
      <w:start w:val="1"/>
      <w:numFmt w:val="lowerRoman"/>
      <w:lvlText w:val="%9."/>
      <w:lvlJc w:val="right"/>
      <w:pPr>
        <w:ind w:left="4435" w:hanging="480"/>
      </w:pPr>
    </w:lvl>
  </w:abstractNum>
  <w:abstractNum w:abstractNumId="6" w15:restartNumberingAfterBreak="0">
    <w:nsid w:val="24906999"/>
    <w:multiLevelType w:val="multilevel"/>
    <w:tmpl w:val="24906999"/>
    <w:lvl w:ilvl="0">
      <w:start w:val="1"/>
      <w:numFmt w:val="decimal"/>
      <w:lvlText w:val="2.%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80C1E57"/>
    <w:multiLevelType w:val="multilevel"/>
    <w:tmpl w:val="280C1E57"/>
    <w:lvl w:ilvl="0">
      <w:start w:val="1"/>
      <w:numFmt w:val="lowerLetter"/>
      <w:lvlText w:val="(%1)"/>
      <w:lvlJc w:val="left"/>
      <w:pPr>
        <w:ind w:left="480" w:hanging="480"/>
      </w:pPr>
      <w:rPr>
        <w:rFonts w:hint="eastAsia"/>
      </w:rPr>
    </w:lvl>
    <w:lvl w:ilvl="1">
      <w:start w:val="1"/>
      <w:numFmt w:val="lowerRoman"/>
      <w:lvlText w:val="（%2）"/>
      <w:lvlJc w:val="left"/>
      <w:pPr>
        <w:ind w:left="1560" w:hanging="108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15:restartNumberingAfterBreak="0">
    <w:nsid w:val="299E4F44"/>
    <w:multiLevelType w:val="multilevel"/>
    <w:tmpl w:val="299E4F44"/>
    <w:lvl w:ilvl="0">
      <w:start w:val="1"/>
      <w:numFmt w:val="decimal"/>
      <w:lvlText w:val="10.%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A3E363F"/>
    <w:multiLevelType w:val="multilevel"/>
    <w:tmpl w:val="2A3E363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E1D4BAD"/>
    <w:multiLevelType w:val="multilevel"/>
    <w:tmpl w:val="2E1D4BAD"/>
    <w:lvl w:ilvl="0">
      <w:start w:val="1"/>
      <w:numFmt w:val="lowerLetter"/>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781AE5"/>
    <w:multiLevelType w:val="multilevel"/>
    <w:tmpl w:val="30781AE5"/>
    <w:lvl w:ilvl="0">
      <w:start w:val="1"/>
      <w:numFmt w:val="decimal"/>
      <w:lvlText w:val="8.%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0C94C39"/>
    <w:multiLevelType w:val="multilevel"/>
    <w:tmpl w:val="30C94C39"/>
    <w:lvl w:ilvl="0">
      <w:start w:val="1"/>
      <w:numFmt w:val="lowerLetter"/>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31402228"/>
    <w:multiLevelType w:val="multilevel"/>
    <w:tmpl w:val="31402228"/>
    <w:lvl w:ilvl="0">
      <w:start w:val="1"/>
      <w:numFmt w:val="decimal"/>
      <w:lvlText w:val="5.%1"/>
      <w:lvlJc w:val="left"/>
      <w:pPr>
        <w:ind w:left="480" w:hanging="480"/>
      </w:pPr>
      <w:rPr>
        <w:rFonts w:hint="eastAsia"/>
      </w:rPr>
    </w:lvl>
    <w:lvl w:ilvl="1">
      <w:start w:val="1"/>
      <w:numFmt w:val="lowerLetter"/>
      <w:lvlText w:val="%2)"/>
      <w:lvlJc w:val="left"/>
      <w:pPr>
        <w:ind w:left="1075" w:hanging="480"/>
      </w:pPr>
    </w:lvl>
    <w:lvl w:ilvl="2">
      <w:start w:val="1"/>
      <w:numFmt w:val="lowerRoman"/>
      <w:lvlText w:val="%3."/>
      <w:lvlJc w:val="right"/>
      <w:pPr>
        <w:ind w:left="1555" w:hanging="480"/>
      </w:pPr>
    </w:lvl>
    <w:lvl w:ilvl="3">
      <w:start w:val="1"/>
      <w:numFmt w:val="decimal"/>
      <w:lvlText w:val="%4."/>
      <w:lvlJc w:val="left"/>
      <w:pPr>
        <w:ind w:left="2035" w:hanging="480"/>
      </w:pPr>
    </w:lvl>
    <w:lvl w:ilvl="4">
      <w:start w:val="1"/>
      <w:numFmt w:val="lowerLetter"/>
      <w:lvlText w:val="%5)"/>
      <w:lvlJc w:val="left"/>
      <w:pPr>
        <w:ind w:left="2515" w:hanging="480"/>
      </w:pPr>
    </w:lvl>
    <w:lvl w:ilvl="5">
      <w:start w:val="1"/>
      <w:numFmt w:val="lowerRoman"/>
      <w:lvlText w:val="%6."/>
      <w:lvlJc w:val="right"/>
      <w:pPr>
        <w:ind w:left="2995" w:hanging="480"/>
      </w:pPr>
    </w:lvl>
    <w:lvl w:ilvl="6">
      <w:start w:val="1"/>
      <w:numFmt w:val="decimal"/>
      <w:lvlText w:val="%7."/>
      <w:lvlJc w:val="left"/>
      <w:pPr>
        <w:ind w:left="3475" w:hanging="480"/>
      </w:pPr>
    </w:lvl>
    <w:lvl w:ilvl="7">
      <w:start w:val="1"/>
      <w:numFmt w:val="lowerLetter"/>
      <w:lvlText w:val="%8)"/>
      <w:lvlJc w:val="left"/>
      <w:pPr>
        <w:ind w:left="3955" w:hanging="480"/>
      </w:pPr>
    </w:lvl>
    <w:lvl w:ilvl="8">
      <w:start w:val="1"/>
      <w:numFmt w:val="lowerRoman"/>
      <w:lvlText w:val="%9."/>
      <w:lvlJc w:val="right"/>
      <w:pPr>
        <w:ind w:left="4435" w:hanging="480"/>
      </w:pPr>
    </w:lvl>
  </w:abstractNum>
  <w:abstractNum w:abstractNumId="14" w15:restartNumberingAfterBreak="0">
    <w:nsid w:val="32D0052B"/>
    <w:multiLevelType w:val="multilevel"/>
    <w:tmpl w:val="32D0052B"/>
    <w:lvl w:ilvl="0">
      <w:start w:val="1"/>
      <w:numFmt w:val="decimal"/>
      <w:lvlText w:val="9.%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4B40E2F"/>
    <w:multiLevelType w:val="multilevel"/>
    <w:tmpl w:val="34B40E2F"/>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6" w15:restartNumberingAfterBreak="0">
    <w:nsid w:val="39692A18"/>
    <w:multiLevelType w:val="multilevel"/>
    <w:tmpl w:val="39692A18"/>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7" w15:restartNumberingAfterBreak="0">
    <w:nsid w:val="3CBE752C"/>
    <w:multiLevelType w:val="multilevel"/>
    <w:tmpl w:val="3CBE752C"/>
    <w:lvl w:ilvl="0">
      <w:start w:val="1"/>
      <w:numFmt w:val="lowerLetter"/>
      <w:lvlText w:val="(%1)"/>
      <w:lvlJc w:val="left"/>
      <w:pPr>
        <w:ind w:left="480" w:hanging="480"/>
      </w:pPr>
      <w:rPr>
        <w:rFonts w:hint="eastAsia"/>
        <w:b/>
        <w:i w:val="0"/>
        <w:caps w:val="0"/>
        <w:strike w:val="0"/>
        <w:dstrike w:val="0"/>
        <w:vanish w:val="0"/>
        <w:color w:val="auto"/>
        <w:sz w:val="24"/>
        <w:u w:val="none"/>
        <w:vertAlign w:val="baseline"/>
      </w:rPr>
    </w:lvl>
    <w:lvl w:ilvl="1">
      <w:start w:val="1"/>
      <w:numFmt w:val="decimal"/>
      <w:isLgl/>
      <w:lvlText w:val="%1.%2."/>
      <w:lvlJc w:val="left"/>
      <w:pPr>
        <w:ind w:left="0" w:firstLine="0"/>
      </w:pPr>
      <w:rPr>
        <w:rFonts w:ascii="Times New Roman" w:hAnsi="Times New Roman" w:cs="Times New Roman" w:hint="eastAsia"/>
        <w:b w:val="0"/>
        <w:i w:val="0"/>
        <w:caps w:val="0"/>
        <w:strike w:val="0"/>
        <w:dstrike w:val="0"/>
        <w:vanish w:val="0"/>
        <w:color w:val="auto"/>
        <w:sz w:val="24"/>
        <w:u w:val="none"/>
        <w:vertAlign w:val="baseline"/>
      </w:rPr>
    </w:lvl>
    <w:lvl w:ilvl="2">
      <w:start w:val="1"/>
      <w:numFmt w:val="lowerLetter"/>
      <w:lvlText w:val="(%3)"/>
      <w:lvlJc w:val="left"/>
      <w:pPr>
        <w:ind w:left="0" w:firstLine="720"/>
      </w:pPr>
      <w:rPr>
        <w:rFonts w:ascii="Times New Roman" w:hAnsi="Times New Roman" w:cs="Times New Roman" w:hint="eastAsia"/>
        <w:b w:val="0"/>
        <w:i w:val="0"/>
        <w:caps w:val="0"/>
        <w:strike w:val="0"/>
        <w:dstrike w:val="0"/>
        <w:vanish w:val="0"/>
        <w:color w:val="auto"/>
        <w:sz w:val="24"/>
        <w:u w:val="none"/>
        <w:vertAlign w:val="baseline"/>
      </w:rPr>
    </w:lvl>
    <w:lvl w:ilvl="3">
      <w:start w:val="1"/>
      <w:numFmt w:val="lowerRoman"/>
      <w:lvlText w:val="(%4)"/>
      <w:lvlJc w:val="left"/>
      <w:pPr>
        <w:ind w:left="0" w:firstLine="1440"/>
      </w:pPr>
      <w:rPr>
        <w:rFonts w:ascii="Times New Roman" w:hAnsi="Times New Roman" w:cs="Times New Roman" w:hint="eastAsia"/>
        <w:b w:val="0"/>
        <w:i w:val="0"/>
        <w:caps w:val="0"/>
        <w:strike w:val="0"/>
        <w:dstrike w:val="0"/>
        <w:vanish w:val="0"/>
        <w:color w:val="auto"/>
        <w:sz w:val="24"/>
        <w:u w:val="none"/>
        <w:vertAlign w:val="baseline"/>
      </w:rPr>
    </w:lvl>
    <w:lvl w:ilvl="4">
      <w:start w:val="1"/>
      <w:numFmt w:val="upperLetter"/>
      <w:lvlText w:val="(%5)"/>
      <w:lvlJc w:val="left"/>
      <w:pPr>
        <w:ind w:left="0" w:firstLine="2160"/>
      </w:pPr>
      <w:rPr>
        <w:rFonts w:ascii="Times New Roman" w:hAnsi="Times New Roman" w:cs="Times New Roman" w:hint="eastAsia"/>
        <w:b w:val="0"/>
        <w:i w:val="0"/>
        <w:caps w:val="0"/>
        <w:strike w:val="0"/>
        <w:dstrike w:val="0"/>
        <w:vanish w:val="0"/>
        <w:color w:val="auto"/>
        <w:sz w:val="24"/>
        <w:u w:val="none"/>
        <w:vertAlign w:val="baseline"/>
      </w:rPr>
    </w:lvl>
    <w:lvl w:ilvl="5">
      <w:start w:val="1"/>
      <w:numFmt w:val="decimal"/>
      <w:lvlText w:val="(%6)"/>
      <w:lvlJc w:val="left"/>
      <w:pPr>
        <w:ind w:left="0" w:firstLine="2880"/>
      </w:pPr>
      <w:rPr>
        <w:rFonts w:ascii="Times New Roman" w:hAnsi="Times New Roman" w:cs="Times New Roman" w:hint="eastAsia"/>
        <w:b w:val="0"/>
        <w:i w:val="0"/>
        <w:caps w:val="0"/>
        <w:strike w:val="0"/>
        <w:dstrike w:val="0"/>
        <w:vanish w:val="0"/>
        <w:color w:val="auto"/>
        <w:sz w:val="24"/>
        <w:u w:val="none"/>
        <w:vertAlign w:val="baseline"/>
      </w:rPr>
    </w:lvl>
    <w:lvl w:ilvl="6">
      <w:start w:val="1"/>
      <w:numFmt w:val="none"/>
      <w:suff w:val="nothing"/>
      <w:lvlText w:val="%7"/>
      <w:lvlJc w:val="left"/>
      <w:pPr>
        <w:ind w:left="1440" w:firstLine="0"/>
      </w:pPr>
      <w:rPr>
        <w:rFonts w:ascii="Times New Roman" w:hAnsi="Times New Roman" w:cs="Times New Roman" w:hint="eastAsia"/>
        <w:b w:val="0"/>
        <w:i w:val="0"/>
        <w:caps w:val="0"/>
        <w:strike w:val="0"/>
        <w:dstrike w:val="0"/>
        <w:vanish w:val="0"/>
        <w:color w:val="auto"/>
        <w:sz w:val="24"/>
        <w:u w:val="none"/>
        <w:vertAlign w:val="baseline"/>
      </w:rPr>
    </w:lvl>
    <w:lvl w:ilvl="7">
      <w:start w:val="1"/>
      <w:numFmt w:val="none"/>
      <w:suff w:val="nothing"/>
      <w:lvlText w:val="%8"/>
      <w:lvlJc w:val="left"/>
      <w:pPr>
        <w:ind w:left="2160" w:firstLine="0"/>
      </w:pPr>
      <w:rPr>
        <w:rFonts w:ascii="Times New Roman" w:hAnsi="Times New Roman" w:cs="Times New Roman" w:hint="eastAsia"/>
        <w:b w:val="0"/>
        <w:i w:val="0"/>
        <w:caps w:val="0"/>
        <w:strike w:val="0"/>
        <w:dstrike w:val="0"/>
        <w:vanish w:val="0"/>
        <w:color w:val="auto"/>
        <w:sz w:val="24"/>
        <w:u w:val="none"/>
        <w:vertAlign w:val="baseline"/>
      </w:rPr>
    </w:lvl>
    <w:lvl w:ilvl="8">
      <w:start w:val="1"/>
      <w:numFmt w:val="none"/>
      <w:suff w:val="nothing"/>
      <w:lvlText w:val="%9"/>
      <w:lvlJc w:val="left"/>
      <w:pPr>
        <w:ind w:left="2880" w:firstLine="0"/>
      </w:pPr>
      <w:rPr>
        <w:rFonts w:ascii="Times New Roman" w:hAnsi="Times New Roman" w:cs="Times New Roman" w:hint="eastAsia"/>
        <w:b w:val="0"/>
        <w:i w:val="0"/>
        <w:caps w:val="0"/>
        <w:strike w:val="0"/>
        <w:dstrike w:val="0"/>
        <w:vanish w:val="0"/>
        <w:color w:val="auto"/>
        <w:sz w:val="24"/>
        <w:u w:val="none"/>
        <w:vertAlign w:val="baseline"/>
      </w:rPr>
    </w:lvl>
  </w:abstractNum>
  <w:abstractNum w:abstractNumId="18" w15:restartNumberingAfterBreak="0">
    <w:nsid w:val="3DA75F50"/>
    <w:multiLevelType w:val="multilevel"/>
    <w:tmpl w:val="3DA75F50"/>
    <w:lvl w:ilvl="0">
      <w:start w:val="1"/>
      <w:numFmt w:val="decimal"/>
      <w:lvlText w:val="3.%1"/>
      <w:lvlJc w:val="left"/>
      <w:pPr>
        <w:ind w:left="480" w:hanging="480"/>
      </w:pPr>
      <w:rPr>
        <w:rFonts w:hint="eastAsia"/>
      </w:rPr>
    </w:lvl>
    <w:lvl w:ilvl="1">
      <w:start w:val="1"/>
      <w:numFmt w:val="lowerLetter"/>
      <w:lvlText w:val="%2)"/>
      <w:lvlJc w:val="left"/>
      <w:pPr>
        <w:ind w:left="1075" w:hanging="480"/>
      </w:pPr>
    </w:lvl>
    <w:lvl w:ilvl="2">
      <w:start w:val="1"/>
      <w:numFmt w:val="lowerRoman"/>
      <w:lvlText w:val="%3."/>
      <w:lvlJc w:val="right"/>
      <w:pPr>
        <w:ind w:left="1555" w:hanging="480"/>
      </w:pPr>
    </w:lvl>
    <w:lvl w:ilvl="3">
      <w:start w:val="1"/>
      <w:numFmt w:val="decimal"/>
      <w:lvlText w:val="%4."/>
      <w:lvlJc w:val="left"/>
      <w:pPr>
        <w:ind w:left="2035" w:hanging="480"/>
      </w:pPr>
    </w:lvl>
    <w:lvl w:ilvl="4">
      <w:start w:val="1"/>
      <w:numFmt w:val="lowerLetter"/>
      <w:lvlText w:val="%5)"/>
      <w:lvlJc w:val="left"/>
      <w:pPr>
        <w:ind w:left="2515" w:hanging="480"/>
      </w:pPr>
    </w:lvl>
    <w:lvl w:ilvl="5">
      <w:start w:val="1"/>
      <w:numFmt w:val="lowerRoman"/>
      <w:lvlText w:val="%6."/>
      <w:lvlJc w:val="right"/>
      <w:pPr>
        <w:ind w:left="2995" w:hanging="480"/>
      </w:pPr>
    </w:lvl>
    <w:lvl w:ilvl="6">
      <w:start w:val="1"/>
      <w:numFmt w:val="decimal"/>
      <w:lvlText w:val="%7."/>
      <w:lvlJc w:val="left"/>
      <w:pPr>
        <w:ind w:left="3475" w:hanging="480"/>
      </w:pPr>
    </w:lvl>
    <w:lvl w:ilvl="7">
      <w:start w:val="1"/>
      <w:numFmt w:val="lowerLetter"/>
      <w:lvlText w:val="%8)"/>
      <w:lvlJc w:val="left"/>
      <w:pPr>
        <w:ind w:left="3955" w:hanging="480"/>
      </w:pPr>
    </w:lvl>
    <w:lvl w:ilvl="8">
      <w:start w:val="1"/>
      <w:numFmt w:val="lowerRoman"/>
      <w:lvlText w:val="%9."/>
      <w:lvlJc w:val="right"/>
      <w:pPr>
        <w:ind w:left="4435" w:hanging="480"/>
      </w:pPr>
    </w:lvl>
  </w:abstractNum>
  <w:abstractNum w:abstractNumId="19" w15:restartNumberingAfterBreak="0">
    <w:nsid w:val="3DCE4F32"/>
    <w:multiLevelType w:val="multilevel"/>
    <w:tmpl w:val="3DCE4F32"/>
    <w:lvl w:ilvl="0">
      <w:start w:val="1"/>
      <w:numFmt w:val="decimal"/>
      <w:lvlText w:val="11.%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62A7A56"/>
    <w:multiLevelType w:val="multilevel"/>
    <w:tmpl w:val="462A7A56"/>
    <w:lvl w:ilvl="0">
      <w:start w:val="1"/>
      <w:numFmt w:val="decimal"/>
      <w:lvlText w:val="6.%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53D43613"/>
    <w:multiLevelType w:val="multilevel"/>
    <w:tmpl w:val="53D43613"/>
    <w:lvl w:ilvl="0">
      <w:start w:val="1"/>
      <w:numFmt w:val="lowerLetter"/>
      <w:lvlText w:val="%1."/>
      <w:lvlJc w:val="left"/>
      <w:pPr>
        <w:ind w:left="800" w:hanging="400"/>
      </w:pPr>
    </w:lvl>
    <w:lvl w:ilvl="1">
      <w:start w:val="1"/>
      <w:numFmt w:val="lowerRoman"/>
      <w:lvlText w:val="%2."/>
      <w:lvlJc w:val="righ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2" w15:restartNumberingAfterBreak="0">
    <w:nsid w:val="548E0658"/>
    <w:multiLevelType w:val="multilevel"/>
    <w:tmpl w:val="548E0658"/>
    <w:lvl w:ilvl="0">
      <w:start w:val="1"/>
      <w:numFmt w:val="decimal"/>
      <w:lvlText w:val="7.%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60380565"/>
    <w:multiLevelType w:val="multilevel"/>
    <w:tmpl w:val="60380565"/>
    <w:lvl w:ilvl="0">
      <w:start w:val="1"/>
      <w:numFmt w:val="lowerLetter"/>
      <w:lvlText w:val="(%1)"/>
      <w:lvlJc w:val="left"/>
      <w:pPr>
        <w:ind w:left="480" w:hanging="480"/>
      </w:pPr>
      <w:rPr>
        <w:rFonts w:hint="eastAsia"/>
      </w:rPr>
    </w:lvl>
    <w:lvl w:ilvl="1">
      <w:start w:val="1"/>
      <w:numFmt w:val="lowerRoman"/>
      <w:lvlText w:val="(%2)"/>
      <w:lvlJc w:val="left"/>
      <w:pPr>
        <w:ind w:left="1200" w:hanging="72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64D34584"/>
    <w:multiLevelType w:val="multilevel"/>
    <w:tmpl w:val="64D34584"/>
    <w:lvl w:ilvl="0">
      <w:start w:val="1"/>
      <w:numFmt w:val="lowerLetter"/>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688C0718"/>
    <w:multiLevelType w:val="multilevel"/>
    <w:tmpl w:val="688C0718"/>
    <w:lvl w:ilvl="0">
      <w:start w:val="1"/>
      <w:numFmt w:val="upperLetter"/>
      <w:lvlText w:val="（%1）"/>
      <w:lvlJc w:val="left"/>
      <w:pPr>
        <w:ind w:left="1920" w:hanging="720"/>
      </w:pPr>
      <w:rPr>
        <w:rFonts w:hint="eastAsia"/>
      </w:rPr>
    </w:lvl>
    <w:lvl w:ilvl="1">
      <w:start w:val="1"/>
      <w:numFmt w:val="lowerLetter"/>
      <w:lvlText w:val="%2)"/>
      <w:lvlJc w:val="left"/>
      <w:pPr>
        <w:ind w:left="2160" w:hanging="480"/>
      </w:pPr>
    </w:lvl>
    <w:lvl w:ilvl="2">
      <w:start w:val="1"/>
      <w:numFmt w:val="lowerRoman"/>
      <w:lvlText w:val="%3."/>
      <w:lvlJc w:val="right"/>
      <w:pPr>
        <w:ind w:left="2640" w:hanging="480"/>
      </w:pPr>
    </w:lvl>
    <w:lvl w:ilvl="3">
      <w:start w:val="1"/>
      <w:numFmt w:val="decimal"/>
      <w:lvlText w:val="%4."/>
      <w:lvlJc w:val="left"/>
      <w:pPr>
        <w:ind w:left="3120" w:hanging="480"/>
      </w:pPr>
    </w:lvl>
    <w:lvl w:ilvl="4">
      <w:start w:val="1"/>
      <w:numFmt w:val="lowerLetter"/>
      <w:lvlText w:val="%5)"/>
      <w:lvlJc w:val="left"/>
      <w:pPr>
        <w:ind w:left="3600" w:hanging="480"/>
      </w:pPr>
    </w:lvl>
    <w:lvl w:ilvl="5">
      <w:start w:val="1"/>
      <w:numFmt w:val="lowerRoman"/>
      <w:lvlText w:val="%6."/>
      <w:lvlJc w:val="right"/>
      <w:pPr>
        <w:ind w:left="4080" w:hanging="480"/>
      </w:pPr>
    </w:lvl>
    <w:lvl w:ilvl="6">
      <w:start w:val="1"/>
      <w:numFmt w:val="decimal"/>
      <w:lvlText w:val="%7."/>
      <w:lvlJc w:val="left"/>
      <w:pPr>
        <w:ind w:left="4560" w:hanging="480"/>
      </w:pPr>
    </w:lvl>
    <w:lvl w:ilvl="7">
      <w:start w:val="1"/>
      <w:numFmt w:val="lowerLetter"/>
      <w:lvlText w:val="%8)"/>
      <w:lvlJc w:val="left"/>
      <w:pPr>
        <w:ind w:left="5040" w:hanging="480"/>
      </w:pPr>
    </w:lvl>
    <w:lvl w:ilvl="8">
      <w:start w:val="1"/>
      <w:numFmt w:val="lowerRoman"/>
      <w:lvlText w:val="%9."/>
      <w:lvlJc w:val="right"/>
      <w:pPr>
        <w:ind w:left="5520" w:hanging="480"/>
      </w:pPr>
    </w:lvl>
  </w:abstractNum>
  <w:abstractNum w:abstractNumId="26" w15:restartNumberingAfterBreak="0">
    <w:nsid w:val="688F13D4"/>
    <w:multiLevelType w:val="multilevel"/>
    <w:tmpl w:val="688F13D4"/>
    <w:lvl w:ilvl="0">
      <w:start w:val="1"/>
      <w:numFmt w:val="lowerLetter"/>
      <w:lvlText w:val="(%1)"/>
      <w:lvlJc w:val="left"/>
      <w:pPr>
        <w:ind w:left="480" w:hanging="4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15:restartNumberingAfterBreak="0">
    <w:nsid w:val="68A253E6"/>
    <w:multiLevelType w:val="multilevel"/>
    <w:tmpl w:val="68A253E6"/>
    <w:lvl w:ilvl="0">
      <w:start w:val="1"/>
      <w:numFmt w:val="japaneseCounting"/>
      <w:lvlText w:val="第%1条"/>
      <w:lvlJc w:val="left"/>
      <w:pPr>
        <w:ind w:left="960" w:hanging="9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15:restartNumberingAfterBreak="0">
    <w:nsid w:val="694376F6"/>
    <w:multiLevelType w:val="multilevel"/>
    <w:tmpl w:val="694376F6"/>
    <w:lvl w:ilvl="0">
      <w:start w:val="1"/>
      <w:numFmt w:val="bullet"/>
      <w:pStyle w:val="RBUBullets"/>
      <w:lvlText w:val=""/>
      <w:lvlJc w:val="left"/>
      <w:pPr>
        <w:ind w:left="720" w:hanging="360"/>
      </w:pPr>
      <w:rPr>
        <w:rFonts w:ascii="Symbol" w:hAnsi="Symbol" w:hint="default"/>
        <w:b w:val="0"/>
        <w:i w:val="0"/>
        <w:caps w:val="0"/>
        <w:strike w:val="0"/>
        <w:dstrike w:val="0"/>
        <w:vanish w:val="0"/>
        <w:color w:val="auto"/>
        <w:sz w:val="24"/>
        <w:u w:val="none"/>
        <w:vertAlign w:val="baseline"/>
      </w:rPr>
    </w:lvl>
    <w:lvl w:ilvl="1">
      <w:start w:val="1"/>
      <w:numFmt w:val="bullet"/>
      <w:pStyle w:val="RB2Bullets"/>
      <w:lvlText w:val=""/>
      <w:lvlJc w:val="left"/>
      <w:pPr>
        <w:ind w:left="1080" w:hanging="360"/>
      </w:pPr>
      <w:rPr>
        <w:rFonts w:ascii="Symbol" w:hAnsi="Symbol" w:hint="default"/>
        <w:b w:val="0"/>
        <w:i w:val="0"/>
        <w:caps w:val="0"/>
        <w:strike w:val="0"/>
        <w:dstrike w:val="0"/>
        <w:vanish w:val="0"/>
        <w:color w:val="auto"/>
        <w:sz w:val="24"/>
        <w:u w:val="none"/>
        <w:vertAlign w:val="baseline"/>
      </w:rPr>
    </w:lvl>
    <w:lvl w:ilvl="2">
      <w:start w:val="1"/>
      <w:numFmt w:val="bullet"/>
      <w:pStyle w:val="RB3Bullets"/>
      <w:lvlText w:val=""/>
      <w:lvlJc w:val="left"/>
      <w:pPr>
        <w:ind w:left="1440" w:hanging="360"/>
      </w:pPr>
      <w:rPr>
        <w:rFonts w:ascii="Symbol" w:hAnsi="Symbol" w:hint="default"/>
        <w:b w:val="0"/>
        <w:i w:val="0"/>
        <w:caps w:val="0"/>
        <w:strike w:val="0"/>
        <w:dstrike w:val="0"/>
        <w:vanish w:val="0"/>
        <w:color w:val="auto"/>
        <w:sz w:val="24"/>
        <w:u w:val="none"/>
        <w:vertAlign w:val="baseline"/>
      </w:rPr>
    </w:lvl>
    <w:lvl w:ilvl="3">
      <w:start w:val="1"/>
      <w:numFmt w:val="bullet"/>
      <w:pStyle w:val="RB4Bullets"/>
      <w:lvlText w:val=""/>
      <w:lvlJc w:val="left"/>
      <w:pPr>
        <w:ind w:left="1800" w:hanging="360"/>
      </w:pPr>
      <w:rPr>
        <w:rFonts w:ascii="Symbol" w:hAnsi="Symbol" w:hint="default"/>
        <w:b w:val="0"/>
        <w:i w:val="0"/>
        <w:caps w:val="0"/>
        <w:strike w:val="0"/>
        <w:dstrike w:val="0"/>
        <w:vanish w:val="0"/>
        <w:color w:val="auto"/>
        <w:sz w:val="24"/>
        <w:u w:val="none"/>
        <w:vertAlign w:val="baseline"/>
      </w:rPr>
    </w:lvl>
    <w:lvl w:ilvl="4">
      <w:start w:val="1"/>
      <w:numFmt w:val="bullet"/>
      <w:pStyle w:val="RB5Bullets"/>
      <w:lvlText w:val=""/>
      <w:lvlJc w:val="left"/>
      <w:pPr>
        <w:ind w:left="2160" w:hanging="360"/>
      </w:pPr>
      <w:rPr>
        <w:rFonts w:ascii="Symbol" w:hAnsi="Symbol" w:hint="default"/>
        <w:b w:val="0"/>
        <w:i w:val="0"/>
        <w:caps w:val="0"/>
        <w:strike w:val="0"/>
        <w:dstrike w:val="0"/>
        <w:vanish w:val="0"/>
        <w:color w:val="auto"/>
        <w:sz w:val="24"/>
        <w:u w:val="none"/>
        <w:vertAlign w:val="baseline"/>
      </w:rPr>
    </w:lvl>
    <w:lvl w:ilvl="5">
      <w:start w:val="1"/>
      <w:numFmt w:val="bullet"/>
      <w:pStyle w:val="RB6Bullets"/>
      <w:lvlText w:val=""/>
      <w:lvlJc w:val="left"/>
      <w:pPr>
        <w:ind w:left="2520" w:hanging="360"/>
      </w:pPr>
      <w:rPr>
        <w:rFonts w:ascii="Symbol" w:hAnsi="Symbol" w:hint="default"/>
        <w:b w:val="0"/>
        <w:i w:val="0"/>
        <w:caps w:val="0"/>
        <w:strike w:val="0"/>
        <w:dstrike w:val="0"/>
        <w:vanish w:val="0"/>
        <w:color w:val="auto"/>
        <w:sz w:val="24"/>
        <w:u w:val="none"/>
        <w:vertAlign w:val="baseline"/>
      </w:rPr>
    </w:lvl>
    <w:lvl w:ilvl="6">
      <w:start w:val="1"/>
      <w:numFmt w:val="bullet"/>
      <w:pStyle w:val="RB7Bullets"/>
      <w:lvlText w:val=""/>
      <w:lvlJc w:val="left"/>
      <w:pPr>
        <w:ind w:left="2880" w:hanging="360"/>
      </w:pPr>
      <w:rPr>
        <w:rFonts w:ascii="Symbol" w:hAnsi="Symbol" w:hint="default"/>
        <w:b w:val="0"/>
        <w:i w:val="0"/>
        <w:caps w:val="0"/>
        <w:strike w:val="0"/>
        <w:dstrike w:val="0"/>
        <w:vanish w:val="0"/>
        <w:color w:val="auto"/>
        <w:sz w:val="24"/>
        <w:u w:val="none"/>
        <w:vertAlign w:val="baseline"/>
      </w:rPr>
    </w:lvl>
    <w:lvl w:ilvl="7">
      <w:start w:val="1"/>
      <w:numFmt w:val="bullet"/>
      <w:pStyle w:val="RB8Bullets"/>
      <w:lvlText w:val=""/>
      <w:lvlJc w:val="left"/>
      <w:pPr>
        <w:ind w:left="3240" w:hanging="360"/>
      </w:pPr>
      <w:rPr>
        <w:rFonts w:ascii="Symbol" w:hAnsi="Symbol" w:hint="default"/>
        <w:b w:val="0"/>
        <w:i w:val="0"/>
        <w:caps w:val="0"/>
        <w:strike w:val="0"/>
        <w:dstrike w:val="0"/>
        <w:vanish w:val="0"/>
        <w:color w:val="auto"/>
        <w:sz w:val="24"/>
        <w:u w:val="none"/>
        <w:vertAlign w:val="baseline"/>
      </w:rPr>
    </w:lvl>
    <w:lvl w:ilvl="8">
      <w:start w:val="1"/>
      <w:numFmt w:val="bullet"/>
      <w:pStyle w:val="RB9Bullets"/>
      <w:lvlText w:val=""/>
      <w:lvlJc w:val="left"/>
      <w:pPr>
        <w:ind w:left="3600" w:hanging="360"/>
      </w:pPr>
      <w:rPr>
        <w:rFonts w:ascii="Symbol" w:hAnsi="Symbol" w:hint="default"/>
        <w:b w:val="0"/>
        <w:i w:val="0"/>
        <w:caps w:val="0"/>
        <w:strike w:val="0"/>
        <w:dstrike w:val="0"/>
        <w:vanish w:val="0"/>
        <w:color w:val="auto"/>
        <w:sz w:val="24"/>
        <w:u w:val="none"/>
        <w:vertAlign w:val="baseline"/>
      </w:rPr>
    </w:lvl>
  </w:abstractNum>
  <w:abstractNum w:abstractNumId="29" w15:restartNumberingAfterBreak="0">
    <w:nsid w:val="7A490FDC"/>
    <w:multiLevelType w:val="multilevel"/>
    <w:tmpl w:val="7A490FDC"/>
    <w:lvl w:ilvl="0">
      <w:start w:val="1"/>
      <w:numFmt w:val="lowerRoman"/>
      <w:lvlText w:val="(%1)"/>
      <w:lvlJc w:val="left"/>
      <w:pPr>
        <w:ind w:left="960" w:hanging="480"/>
      </w:pPr>
      <w:rPr>
        <w:rFonts w:ascii="Times New Roman" w:eastAsia="Malgun Gothic" w:hAnsi="Times New Roman" w:cs="Times New Roman"/>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C9520E9"/>
    <w:multiLevelType w:val="multilevel"/>
    <w:tmpl w:val="7C9520E9"/>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D520230"/>
    <w:multiLevelType w:val="multilevel"/>
    <w:tmpl w:val="7D520230"/>
    <w:lvl w:ilvl="0">
      <w:start w:val="1"/>
      <w:numFmt w:val="lowerLetter"/>
      <w:lvlText w:val="(%1)"/>
      <w:lvlJc w:val="left"/>
      <w:pPr>
        <w:ind w:left="480" w:hanging="480"/>
      </w:pPr>
      <w:rPr>
        <w:rFonts w:hint="eastAsia"/>
      </w:rPr>
    </w:lvl>
    <w:lvl w:ilvl="1">
      <w:start w:val="1"/>
      <w:numFmt w:val="lowerRoman"/>
      <w:lvlText w:val="(%2)"/>
      <w:lvlJc w:val="left"/>
      <w:pPr>
        <w:ind w:left="1200" w:hanging="72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28"/>
  </w:num>
  <w:num w:numId="3">
    <w:abstractNumId w:val="27"/>
  </w:num>
  <w:num w:numId="4">
    <w:abstractNumId w:val="9"/>
  </w:num>
  <w:num w:numId="5">
    <w:abstractNumId w:val="21"/>
  </w:num>
  <w:num w:numId="6">
    <w:abstractNumId w:val="16"/>
  </w:num>
  <w:num w:numId="7">
    <w:abstractNumId w:val="6"/>
  </w:num>
  <w:num w:numId="8">
    <w:abstractNumId w:val="31"/>
  </w:num>
  <w:num w:numId="9">
    <w:abstractNumId w:val="0"/>
  </w:num>
  <w:num w:numId="10">
    <w:abstractNumId w:val="17"/>
  </w:num>
  <w:num w:numId="11">
    <w:abstractNumId w:val="23"/>
  </w:num>
  <w:num w:numId="12">
    <w:abstractNumId w:val="12"/>
  </w:num>
  <w:num w:numId="13">
    <w:abstractNumId w:val="18"/>
  </w:num>
  <w:num w:numId="14">
    <w:abstractNumId w:val="26"/>
  </w:num>
  <w:num w:numId="15">
    <w:abstractNumId w:val="5"/>
  </w:num>
  <w:num w:numId="16">
    <w:abstractNumId w:val="13"/>
  </w:num>
  <w:num w:numId="17">
    <w:abstractNumId w:val="4"/>
  </w:num>
  <w:num w:numId="18">
    <w:abstractNumId w:val="1"/>
  </w:num>
  <w:num w:numId="19">
    <w:abstractNumId w:val="20"/>
  </w:num>
  <w:num w:numId="20">
    <w:abstractNumId w:val="22"/>
  </w:num>
  <w:num w:numId="21">
    <w:abstractNumId w:val="24"/>
  </w:num>
  <w:num w:numId="22">
    <w:abstractNumId w:val="11"/>
  </w:num>
  <w:num w:numId="23">
    <w:abstractNumId w:val="7"/>
  </w:num>
  <w:num w:numId="24">
    <w:abstractNumId w:val="29"/>
  </w:num>
  <w:num w:numId="25">
    <w:abstractNumId w:val="14"/>
  </w:num>
  <w:num w:numId="26">
    <w:abstractNumId w:val="8"/>
  </w:num>
  <w:num w:numId="27">
    <w:abstractNumId w:val="19"/>
  </w:num>
  <w:num w:numId="28">
    <w:abstractNumId w:val="10"/>
  </w:num>
  <w:num w:numId="29">
    <w:abstractNumId w:val="30"/>
  </w:num>
  <w:num w:numId="30">
    <w:abstractNumId w:val="3"/>
  </w:num>
  <w:num w:numId="31">
    <w:abstractNumId w:val="15"/>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rson w15:author="胡">
    <w15:presenceInfo w15:providerId="None" w15:userId="胡"/>
  </w15:person>
  <w15:person w15:author="许录勤">
    <w15:presenceInfo w15:providerId="Windows Live" w15:userId="1c748733ac79d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7C6"/>
    <w:rsid w:val="000010A8"/>
    <w:rsid w:val="0000311B"/>
    <w:rsid w:val="00005BC3"/>
    <w:rsid w:val="00040A0C"/>
    <w:rsid w:val="00044506"/>
    <w:rsid w:val="00045C12"/>
    <w:rsid w:val="00050FD7"/>
    <w:rsid w:val="00051221"/>
    <w:rsid w:val="00051F80"/>
    <w:rsid w:val="00052FF6"/>
    <w:rsid w:val="000555F4"/>
    <w:rsid w:val="000559B6"/>
    <w:rsid w:val="000641AB"/>
    <w:rsid w:val="0006709F"/>
    <w:rsid w:val="00070680"/>
    <w:rsid w:val="00084E49"/>
    <w:rsid w:val="000A7F19"/>
    <w:rsid w:val="000B073B"/>
    <w:rsid w:val="000B076D"/>
    <w:rsid w:val="000B6C78"/>
    <w:rsid w:val="000E197C"/>
    <w:rsid w:val="000E7153"/>
    <w:rsid w:val="00122CA5"/>
    <w:rsid w:val="00125E54"/>
    <w:rsid w:val="00157FA5"/>
    <w:rsid w:val="001879BC"/>
    <w:rsid w:val="00187A95"/>
    <w:rsid w:val="00193A8A"/>
    <w:rsid w:val="001A224E"/>
    <w:rsid w:val="001A6658"/>
    <w:rsid w:val="001B2EC9"/>
    <w:rsid w:val="001B6953"/>
    <w:rsid w:val="001C1351"/>
    <w:rsid w:val="001C184D"/>
    <w:rsid w:val="001C4743"/>
    <w:rsid w:val="001D70B0"/>
    <w:rsid w:val="001E0A64"/>
    <w:rsid w:val="001E3986"/>
    <w:rsid w:val="001F3468"/>
    <w:rsid w:val="001F4949"/>
    <w:rsid w:val="00202389"/>
    <w:rsid w:val="00203CBA"/>
    <w:rsid w:val="00214933"/>
    <w:rsid w:val="0022127B"/>
    <w:rsid w:val="00243AC4"/>
    <w:rsid w:val="00250D1F"/>
    <w:rsid w:val="00263F23"/>
    <w:rsid w:val="00264E8D"/>
    <w:rsid w:val="002666A5"/>
    <w:rsid w:val="00277108"/>
    <w:rsid w:val="0028059B"/>
    <w:rsid w:val="002A4318"/>
    <w:rsid w:val="002B7C66"/>
    <w:rsid w:val="00311BD6"/>
    <w:rsid w:val="00313F7C"/>
    <w:rsid w:val="00315191"/>
    <w:rsid w:val="00326F72"/>
    <w:rsid w:val="0032733D"/>
    <w:rsid w:val="00332E9E"/>
    <w:rsid w:val="00334E17"/>
    <w:rsid w:val="0034710A"/>
    <w:rsid w:val="0035112C"/>
    <w:rsid w:val="0035140D"/>
    <w:rsid w:val="003547F6"/>
    <w:rsid w:val="003770DF"/>
    <w:rsid w:val="00390BD4"/>
    <w:rsid w:val="003C4DC6"/>
    <w:rsid w:val="003D37EA"/>
    <w:rsid w:val="003D51B2"/>
    <w:rsid w:val="003E1756"/>
    <w:rsid w:val="00403180"/>
    <w:rsid w:val="00432A06"/>
    <w:rsid w:val="0043325F"/>
    <w:rsid w:val="00433D1C"/>
    <w:rsid w:val="00434291"/>
    <w:rsid w:val="00435442"/>
    <w:rsid w:val="00460317"/>
    <w:rsid w:val="004650F4"/>
    <w:rsid w:val="00465C9F"/>
    <w:rsid w:val="0046784E"/>
    <w:rsid w:val="00470801"/>
    <w:rsid w:val="00472A36"/>
    <w:rsid w:val="00477115"/>
    <w:rsid w:val="00482A25"/>
    <w:rsid w:val="00483407"/>
    <w:rsid w:val="00484881"/>
    <w:rsid w:val="00491203"/>
    <w:rsid w:val="0049240B"/>
    <w:rsid w:val="004924AA"/>
    <w:rsid w:val="00494E93"/>
    <w:rsid w:val="004970E2"/>
    <w:rsid w:val="004C56D9"/>
    <w:rsid w:val="004D2130"/>
    <w:rsid w:val="004D6253"/>
    <w:rsid w:val="004F0ADE"/>
    <w:rsid w:val="004F4A6F"/>
    <w:rsid w:val="00520488"/>
    <w:rsid w:val="00523EB3"/>
    <w:rsid w:val="00526892"/>
    <w:rsid w:val="00552742"/>
    <w:rsid w:val="00553CE5"/>
    <w:rsid w:val="00563457"/>
    <w:rsid w:val="00563DD9"/>
    <w:rsid w:val="00577CAD"/>
    <w:rsid w:val="00581C03"/>
    <w:rsid w:val="00583285"/>
    <w:rsid w:val="005B5865"/>
    <w:rsid w:val="005D5E88"/>
    <w:rsid w:val="005E42AE"/>
    <w:rsid w:val="00602648"/>
    <w:rsid w:val="00617BB1"/>
    <w:rsid w:val="00635332"/>
    <w:rsid w:val="00655259"/>
    <w:rsid w:val="0066112A"/>
    <w:rsid w:val="00661354"/>
    <w:rsid w:val="00672AE8"/>
    <w:rsid w:val="006761AB"/>
    <w:rsid w:val="00676B52"/>
    <w:rsid w:val="00697F8C"/>
    <w:rsid w:val="006B6566"/>
    <w:rsid w:val="006C150C"/>
    <w:rsid w:val="006E3FA3"/>
    <w:rsid w:val="006E5491"/>
    <w:rsid w:val="006E5F7F"/>
    <w:rsid w:val="007000B6"/>
    <w:rsid w:val="00717CC8"/>
    <w:rsid w:val="00733B3B"/>
    <w:rsid w:val="007561FE"/>
    <w:rsid w:val="00757389"/>
    <w:rsid w:val="0076182E"/>
    <w:rsid w:val="00761AC7"/>
    <w:rsid w:val="00763F38"/>
    <w:rsid w:val="00773346"/>
    <w:rsid w:val="007768E3"/>
    <w:rsid w:val="00786EC7"/>
    <w:rsid w:val="007A5D04"/>
    <w:rsid w:val="007B0D14"/>
    <w:rsid w:val="007B1D51"/>
    <w:rsid w:val="007C5A1C"/>
    <w:rsid w:val="007D3DD3"/>
    <w:rsid w:val="007E114B"/>
    <w:rsid w:val="007E6A05"/>
    <w:rsid w:val="007F171E"/>
    <w:rsid w:val="007F3E78"/>
    <w:rsid w:val="007F50D2"/>
    <w:rsid w:val="00803761"/>
    <w:rsid w:val="00835FCD"/>
    <w:rsid w:val="0083601D"/>
    <w:rsid w:val="00837627"/>
    <w:rsid w:val="00842C92"/>
    <w:rsid w:val="008501B0"/>
    <w:rsid w:val="00853737"/>
    <w:rsid w:val="00861AB3"/>
    <w:rsid w:val="00877F0E"/>
    <w:rsid w:val="008A2303"/>
    <w:rsid w:val="008B0CAD"/>
    <w:rsid w:val="008B6592"/>
    <w:rsid w:val="008C5393"/>
    <w:rsid w:val="008C5B1E"/>
    <w:rsid w:val="008C792E"/>
    <w:rsid w:val="008D342D"/>
    <w:rsid w:val="008D55D5"/>
    <w:rsid w:val="008E21A2"/>
    <w:rsid w:val="008F0472"/>
    <w:rsid w:val="008F50F5"/>
    <w:rsid w:val="00902495"/>
    <w:rsid w:val="00913E48"/>
    <w:rsid w:val="009142C8"/>
    <w:rsid w:val="00914E56"/>
    <w:rsid w:val="009219EF"/>
    <w:rsid w:val="00933F18"/>
    <w:rsid w:val="00935861"/>
    <w:rsid w:val="009377A8"/>
    <w:rsid w:val="0094392B"/>
    <w:rsid w:val="00944092"/>
    <w:rsid w:val="00947C2A"/>
    <w:rsid w:val="0096051E"/>
    <w:rsid w:val="00962D10"/>
    <w:rsid w:val="00974452"/>
    <w:rsid w:val="0098354E"/>
    <w:rsid w:val="0098461D"/>
    <w:rsid w:val="00987D67"/>
    <w:rsid w:val="00990EEE"/>
    <w:rsid w:val="009A26AE"/>
    <w:rsid w:val="009A465A"/>
    <w:rsid w:val="009A481B"/>
    <w:rsid w:val="009B0C9D"/>
    <w:rsid w:val="009B2B14"/>
    <w:rsid w:val="009C2776"/>
    <w:rsid w:val="009C747C"/>
    <w:rsid w:val="009D0379"/>
    <w:rsid w:val="009D1FB1"/>
    <w:rsid w:val="009D3055"/>
    <w:rsid w:val="009D43A9"/>
    <w:rsid w:val="009E0169"/>
    <w:rsid w:val="009E0BAA"/>
    <w:rsid w:val="009E38F4"/>
    <w:rsid w:val="009E5149"/>
    <w:rsid w:val="009E7100"/>
    <w:rsid w:val="00A10C7F"/>
    <w:rsid w:val="00A11C23"/>
    <w:rsid w:val="00A13CA6"/>
    <w:rsid w:val="00A21C69"/>
    <w:rsid w:val="00A26939"/>
    <w:rsid w:val="00A337C6"/>
    <w:rsid w:val="00A41F17"/>
    <w:rsid w:val="00A455C7"/>
    <w:rsid w:val="00A624BF"/>
    <w:rsid w:val="00A645A8"/>
    <w:rsid w:val="00A71D48"/>
    <w:rsid w:val="00A74891"/>
    <w:rsid w:val="00A754D8"/>
    <w:rsid w:val="00A81DBA"/>
    <w:rsid w:val="00A859DC"/>
    <w:rsid w:val="00A93B7B"/>
    <w:rsid w:val="00AA3D8C"/>
    <w:rsid w:val="00AB46F9"/>
    <w:rsid w:val="00AC01BB"/>
    <w:rsid w:val="00AC5657"/>
    <w:rsid w:val="00AE50CF"/>
    <w:rsid w:val="00B10229"/>
    <w:rsid w:val="00B12307"/>
    <w:rsid w:val="00B2257D"/>
    <w:rsid w:val="00B23814"/>
    <w:rsid w:val="00B32762"/>
    <w:rsid w:val="00B32E40"/>
    <w:rsid w:val="00B459FA"/>
    <w:rsid w:val="00B56BC4"/>
    <w:rsid w:val="00B67622"/>
    <w:rsid w:val="00B762D6"/>
    <w:rsid w:val="00B77D12"/>
    <w:rsid w:val="00B86217"/>
    <w:rsid w:val="00B87046"/>
    <w:rsid w:val="00B927B6"/>
    <w:rsid w:val="00B950F5"/>
    <w:rsid w:val="00BB0D72"/>
    <w:rsid w:val="00BB26CE"/>
    <w:rsid w:val="00BB326D"/>
    <w:rsid w:val="00BC63CF"/>
    <w:rsid w:val="00BC6622"/>
    <w:rsid w:val="00BD39E9"/>
    <w:rsid w:val="00BF5B1E"/>
    <w:rsid w:val="00C030F5"/>
    <w:rsid w:val="00C03CBA"/>
    <w:rsid w:val="00C03E7C"/>
    <w:rsid w:val="00C11542"/>
    <w:rsid w:val="00C16207"/>
    <w:rsid w:val="00C2161F"/>
    <w:rsid w:val="00C26FA3"/>
    <w:rsid w:val="00C32397"/>
    <w:rsid w:val="00C41D28"/>
    <w:rsid w:val="00C42297"/>
    <w:rsid w:val="00C44532"/>
    <w:rsid w:val="00C44EEC"/>
    <w:rsid w:val="00C52371"/>
    <w:rsid w:val="00C811EB"/>
    <w:rsid w:val="00C83547"/>
    <w:rsid w:val="00C842B7"/>
    <w:rsid w:val="00C85B81"/>
    <w:rsid w:val="00C919B2"/>
    <w:rsid w:val="00C93339"/>
    <w:rsid w:val="00C93429"/>
    <w:rsid w:val="00CA1E44"/>
    <w:rsid w:val="00CA2B6D"/>
    <w:rsid w:val="00CA4223"/>
    <w:rsid w:val="00CA6BD4"/>
    <w:rsid w:val="00CC3DEA"/>
    <w:rsid w:val="00CC54DD"/>
    <w:rsid w:val="00CD5A1D"/>
    <w:rsid w:val="00CE1F85"/>
    <w:rsid w:val="00CE2889"/>
    <w:rsid w:val="00CF11AF"/>
    <w:rsid w:val="00D041AD"/>
    <w:rsid w:val="00D256BB"/>
    <w:rsid w:val="00D25D9E"/>
    <w:rsid w:val="00D26A4D"/>
    <w:rsid w:val="00D37A01"/>
    <w:rsid w:val="00D46741"/>
    <w:rsid w:val="00D476E3"/>
    <w:rsid w:val="00D54972"/>
    <w:rsid w:val="00D55D64"/>
    <w:rsid w:val="00D60A93"/>
    <w:rsid w:val="00D62411"/>
    <w:rsid w:val="00D67082"/>
    <w:rsid w:val="00D7301E"/>
    <w:rsid w:val="00D87499"/>
    <w:rsid w:val="00DA0D2F"/>
    <w:rsid w:val="00DA2500"/>
    <w:rsid w:val="00DA517D"/>
    <w:rsid w:val="00DB2418"/>
    <w:rsid w:val="00DB5DDB"/>
    <w:rsid w:val="00DB663E"/>
    <w:rsid w:val="00DC0F82"/>
    <w:rsid w:val="00DC3300"/>
    <w:rsid w:val="00DC4333"/>
    <w:rsid w:val="00DC5C78"/>
    <w:rsid w:val="00DD01A3"/>
    <w:rsid w:val="00DE0BE0"/>
    <w:rsid w:val="00DE1547"/>
    <w:rsid w:val="00DF4096"/>
    <w:rsid w:val="00DF6E75"/>
    <w:rsid w:val="00E03685"/>
    <w:rsid w:val="00E124E8"/>
    <w:rsid w:val="00E20CEE"/>
    <w:rsid w:val="00E435DC"/>
    <w:rsid w:val="00E7104A"/>
    <w:rsid w:val="00E74833"/>
    <w:rsid w:val="00E8017E"/>
    <w:rsid w:val="00E83246"/>
    <w:rsid w:val="00EB5115"/>
    <w:rsid w:val="00EB706B"/>
    <w:rsid w:val="00EC592B"/>
    <w:rsid w:val="00ED353D"/>
    <w:rsid w:val="00ED41B7"/>
    <w:rsid w:val="00ED4674"/>
    <w:rsid w:val="00ED501D"/>
    <w:rsid w:val="00EE0A01"/>
    <w:rsid w:val="00EF00D1"/>
    <w:rsid w:val="00F04CC0"/>
    <w:rsid w:val="00F05311"/>
    <w:rsid w:val="00F07BBD"/>
    <w:rsid w:val="00F107C9"/>
    <w:rsid w:val="00F265B2"/>
    <w:rsid w:val="00F365BC"/>
    <w:rsid w:val="00F409C5"/>
    <w:rsid w:val="00F4149F"/>
    <w:rsid w:val="00F55230"/>
    <w:rsid w:val="00F659FA"/>
    <w:rsid w:val="00F83DA5"/>
    <w:rsid w:val="00F85711"/>
    <w:rsid w:val="00FA169F"/>
    <w:rsid w:val="00FA2BC9"/>
    <w:rsid w:val="00FA698D"/>
    <w:rsid w:val="00FB2BD1"/>
    <w:rsid w:val="00FD31DA"/>
    <w:rsid w:val="00FE02A2"/>
    <w:rsid w:val="00FE583E"/>
    <w:rsid w:val="00FE795D"/>
    <w:rsid w:val="00FF623F"/>
    <w:rsid w:val="75251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619E"/>
  <w15:docId w15:val="{23AC8F46-A417-4AB8-B06B-44B4D161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uiPriority w:val="99"/>
    <w:unhideWhenUsed/>
  </w:style>
  <w:style w:type="paragraph" w:styleId="ac">
    <w:name w:val="List Paragraph"/>
    <w:basedOn w:val="a"/>
    <w:uiPriority w:val="34"/>
    <w:qFormat/>
    <w:pPr>
      <w:ind w:firstLineChars="200" w:firstLine="420"/>
    </w:pPr>
  </w:style>
  <w:style w:type="paragraph" w:customStyle="1" w:styleId="RN9Num">
    <w:name w:val="RN9 Num"/>
    <w:basedOn w:val="a"/>
    <w:pPr>
      <w:widowControl/>
      <w:numPr>
        <w:ilvl w:val="8"/>
        <w:numId w:val="1"/>
      </w:numPr>
      <w:adjustRightInd w:val="0"/>
      <w:snapToGrid w:val="0"/>
      <w:spacing w:after="240"/>
      <w:jc w:val="left"/>
    </w:pPr>
    <w:rPr>
      <w:rFonts w:ascii="Times New Roman" w:eastAsia="Calibri" w:hAnsi="Times New Roman" w:cs="Times New Roman"/>
      <w:kern w:val="0"/>
      <w:szCs w:val="20"/>
      <w:lang w:eastAsia="en-US"/>
    </w:rPr>
  </w:style>
  <w:style w:type="paragraph" w:customStyle="1" w:styleId="RN8Num">
    <w:name w:val="RN8 Num"/>
    <w:basedOn w:val="a"/>
    <w:pPr>
      <w:widowControl/>
      <w:numPr>
        <w:ilvl w:val="7"/>
        <w:numId w:val="1"/>
      </w:numPr>
      <w:adjustRightInd w:val="0"/>
      <w:snapToGrid w:val="0"/>
      <w:spacing w:after="240"/>
      <w:jc w:val="left"/>
    </w:pPr>
    <w:rPr>
      <w:rFonts w:ascii="Times New Roman" w:eastAsia="Calibri" w:hAnsi="Times New Roman" w:cs="Times New Roman"/>
      <w:kern w:val="0"/>
      <w:szCs w:val="20"/>
      <w:lang w:eastAsia="en-US"/>
    </w:rPr>
  </w:style>
  <w:style w:type="paragraph" w:customStyle="1" w:styleId="RN7Num">
    <w:name w:val="RN7 Num"/>
    <w:basedOn w:val="a"/>
    <w:pPr>
      <w:widowControl/>
      <w:numPr>
        <w:ilvl w:val="6"/>
        <w:numId w:val="1"/>
      </w:numPr>
      <w:adjustRightInd w:val="0"/>
      <w:snapToGrid w:val="0"/>
      <w:spacing w:after="240"/>
      <w:jc w:val="left"/>
    </w:pPr>
    <w:rPr>
      <w:rFonts w:ascii="Times New Roman" w:eastAsia="Calibri" w:hAnsi="Times New Roman" w:cs="Times New Roman"/>
      <w:kern w:val="0"/>
      <w:szCs w:val="20"/>
      <w:lang w:eastAsia="en-US"/>
    </w:rPr>
  </w:style>
  <w:style w:type="paragraph" w:customStyle="1" w:styleId="RN6Num">
    <w:name w:val="RN6 Num"/>
    <w:basedOn w:val="a"/>
    <w:qFormat/>
    <w:pPr>
      <w:widowControl/>
      <w:numPr>
        <w:ilvl w:val="5"/>
        <w:numId w:val="1"/>
      </w:numPr>
      <w:adjustRightInd w:val="0"/>
      <w:snapToGrid w:val="0"/>
      <w:spacing w:after="240"/>
      <w:jc w:val="left"/>
    </w:pPr>
    <w:rPr>
      <w:rFonts w:ascii="Times New Roman" w:eastAsia="Calibri" w:hAnsi="Times New Roman" w:cs="Times New Roman"/>
      <w:kern w:val="0"/>
      <w:szCs w:val="20"/>
      <w:lang w:eastAsia="en-US"/>
    </w:rPr>
  </w:style>
  <w:style w:type="paragraph" w:customStyle="1" w:styleId="RN5Num">
    <w:name w:val="RN5 Num"/>
    <w:basedOn w:val="a"/>
    <w:pPr>
      <w:widowControl/>
      <w:numPr>
        <w:ilvl w:val="4"/>
        <w:numId w:val="1"/>
      </w:numPr>
      <w:adjustRightInd w:val="0"/>
      <w:snapToGrid w:val="0"/>
      <w:spacing w:after="240"/>
      <w:jc w:val="left"/>
    </w:pPr>
    <w:rPr>
      <w:rFonts w:ascii="Times New Roman" w:eastAsia="Calibri" w:hAnsi="Times New Roman" w:cs="Times New Roman"/>
      <w:kern w:val="0"/>
      <w:szCs w:val="20"/>
      <w:lang w:eastAsia="en-US"/>
    </w:rPr>
  </w:style>
  <w:style w:type="paragraph" w:customStyle="1" w:styleId="RN4Num">
    <w:name w:val="RN4 Num"/>
    <w:basedOn w:val="a"/>
    <w:qFormat/>
    <w:pPr>
      <w:widowControl/>
      <w:numPr>
        <w:ilvl w:val="3"/>
        <w:numId w:val="1"/>
      </w:numPr>
      <w:adjustRightInd w:val="0"/>
      <w:snapToGrid w:val="0"/>
      <w:jc w:val="left"/>
    </w:pPr>
    <w:rPr>
      <w:rFonts w:ascii="Times New Roman" w:eastAsia="Calibri" w:hAnsi="Times New Roman" w:cs="Times New Roman"/>
      <w:kern w:val="0"/>
      <w:szCs w:val="20"/>
      <w:lang w:eastAsia="en-US"/>
    </w:rPr>
  </w:style>
  <w:style w:type="paragraph" w:customStyle="1" w:styleId="RN3Num">
    <w:name w:val="RN3 Num"/>
    <w:basedOn w:val="a"/>
    <w:qFormat/>
    <w:pPr>
      <w:widowControl/>
      <w:numPr>
        <w:ilvl w:val="2"/>
        <w:numId w:val="1"/>
      </w:numPr>
      <w:adjustRightInd w:val="0"/>
      <w:snapToGrid w:val="0"/>
      <w:spacing w:after="240"/>
      <w:jc w:val="left"/>
    </w:pPr>
    <w:rPr>
      <w:rFonts w:ascii="Times New Roman" w:eastAsia="Calibri" w:hAnsi="Times New Roman" w:cs="Times New Roman"/>
      <w:kern w:val="0"/>
      <w:szCs w:val="20"/>
      <w:lang w:eastAsia="en-US"/>
    </w:rPr>
  </w:style>
  <w:style w:type="paragraph" w:customStyle="1" w:styleId="RN2Num">
    <w:name w:val="RN2 Num"/>
    <w:basedOn w:val="a"/>
    <w:qFormat/>
    <w:pPr>
      <w:widowControl/>
      <w:numPr>
        <w:ilvl w:val="1"/>
        <w:numId w:val="1"/>
      </w:numPr>
      <w:adjustRightInd w:val="0"/>
      <w:snapToGrid w:val="0"/>
      <w:spacing w:after="240"/>
      <w:jc w:val="left"/>
    </w:pPr>
    <w:rPr>
      <w:rFonts w:ascii="Times New Roman" w:eastAsia="Calibri" w:hAnsi="Times New Roman" w:cs="Times New Roman"/>
      <w:kern w:val="0"/>
      <w:szCs w:val="20"/>
      <w:lang w:eastAsia="en-US"/>
    </w:rPr>
  </w:style>
  <w:style w:type="paragraph" w:customStyle="1" w:styleId="RNNum">
    <w:name w:val="RN Num"/>
    <w:basedOn w:val="a"/>
    <w:link w:val="RNNumChar"/>
    <w:pPr>
      <w:widowControl/>
      <w:numPr>
        <w:numId w:val="1"/>
      </w:numPr>
      <w:spacing w:after="240"/>
      <w:jc w:val="left"/>
    </w:pPr>
    <w:rPr>
      <w:rFonts w:ascii="Times New Roman" w:eastAsia="Calibri" w:hAnsi="Times New Roman" w:cs="Times New Roman"/>
      <w:kern w:val="0"/>
      <w:szCs w:val="20"/>
      <w:lang w:eastAsia="en-US"/>
    </w:rPr>
  </w:style>
  <w:style w:type="character" w:customStyle="1" w:styleId="RNNumChar">
    <w:name w:val="RN Num Char"/>
    <w:link w:val="RNNum"/>
    <w:qFormat/>
    <w:rPr>
      <w:rFonts w:ascii="Times New Roman" w:eastAsia="Calibri" w:hAnsi="Times New Roman" w:cs="Times New Roman"/>
      <w:kern w:val="0"/>
      <w:szCs w:val="20"/>
      <w:lang w:eastAsia="en-US"/>
    </w:rPr>
  </w:style>
  <w:style w:type="paragraph" w:customStyle="1" w:styleId="RBUBullets">
    <w:name w:val="RBU Bullets"/>
    <w:basedOn w:val="a"/>
    <w:link w:val="RBUBulletsChar"/>
    <w:qFormat/>
    <w:pPr>
      <w:widowControl/>
      <w:numPr>
        <w:numId w:val="2"/>
      </w:numPr>
      <w:spacing w:after="120"/>
      <w:jc w:val="left"/>
    </w:pPr>
    <w:rPr>
      <w:rFonts w:ascii="Times New Roman" w:eastAsia="Calibri" w:hAnsi="Times New Roman" w:cs="Times New Roman"/>
      <w:kern w:val="0"/>
      <w:szCs w:val="20"/>
      <w:lang w:eastAsia="en-US"/>
    </w:rPr>
  </w:style>
  <w:style w:type="character" w:customStyle="1" w:styleId="RBUBulletsChar">
    <w:name w:val="RBU Bullets Char"/>
    <w:link w:val="RBUBullets"/>
    <w:rPr>
      <w:rFonts w:ascii="Times New Roman" w:eastAsia="Calibri" w:hAnsi="Times New Roman" w:cs="Times New Roman"/>
      <w:kern w:val="0"/>
      <w:szCs w:val="20"/>
      <w:lang w:eastAsia="en-US"/>
    </w:rPr>
  </w:style>
  <w:style w:type="paragraph" w:customStyle="1" w:styleId="RB9Bullets">
    <w:name w:val="RB9 Bullets"/>
    <w:basedOn w:val="a"/>
    <w:qFormat/>
    <w:pPr>
      <w:widowControl/>
      <w:numPr>
        <w:ilvl w:val="8"/>
        <w:numId w:val="2"/>
      </w:numPr>
      <w:spacing w:after="120"/>
      <w:jc w:val="left"/>
    </w:pPr>
    <w:rPr>
      <w:rFonts w:ascii="Times New Roman" w:eastAsia="Calibri" w:hAnsi="Times New Roman" w:cs="Times New Roman"/>
      <w:kern w:val="0"/>
      <w:szCs w:val="20"/>
      <w:lang w:eastAsia="en-US"/>
    </w:rPr>
  </w:style>
  <w:style w:type="paragraph" w:customStyle="1" w:styleId="RB8Bullets">
    <w:name w:val="RB8 Bullets"/>
    <w:basedOn w:val="a"/>
    <w:qFormat/>
    <w:pPr>
      <w:widowControl/>
      <w:numPr>
        <w:ilvl w:val="7"/>
        <w:numId w:val="2"/>
      </w:numPr>
      <w:spacing w:after="120"/>
      <w:jc w:val="left"/>
    </w:pPr>
    <w:rPr>
      <w:rFonts w:ascii="Times New Roman" w:eastAsia="Calibri" w:hAnsi="Times New Roman" w:cs="Times New Roman"/>
      <w:kern w:val="0"/>
      <w:szCs w:val="20"/>
      <w:lang w:eastAsia="en-US"/>
    </w:rPr>
  </w:style>
  <w:style w:type="paragraph" w:customStyle="1" w:styleId="RB7Bullets">
    <w:name w:val="RB7 Bullets"/>
    <w:basedOn w:val="a"/>
    <w:pPr>
      <w:widowControl/>
      <w:numPr>
        <w:ilvl w:val="6"/>
        <w:numId w:val="2"/>
      </w:numPr>
      <w:spacing w:after="120"/>
      <w:jc w:val="left"/>
    </w:pPr>
    <w:rPr>
      <w:rFonts w:ascii="Times New Roman" w:eastAsia="Calibri" w:hAnsi="Times New Roman" w:cs="Times New Roman"/>
      <w:kern w:val="0"/>
      <w:szCs w:val="20"/>
      <w:lang w:eastAsia="en-US"/>
    </w:rPr>
  </w:style>
  <w:style w:type="paragraph" w:customStyle="1" w:styleId="RB6Bullets">
    <w:name w:val="RB6 Bullets"/>
    <w:basedOn w:val="a"/>
    <w:qFormat/>
    <w:pPr>
      <w:widowControl/>
      <w:numPr>
        <w:ilvl w:val="5"/>
        <w:numId w:val="2"/>
      </w:numPr>
      <w:spacing w:after="120"/>
      <w:jc w:val="left"/>
    </w:pPr>
    <w:rPr>
      <w:rFonts w:ascii="Times New Roman" w:eastAsia="Calibri" w:hAnsi="Times New Roman" w:cs="Times New Roman"/>
      <w:kern w:val="0"/>
      <w:szCs w:val="20"/>
      <w:lang w:eastAsia="en-US"/>
    </w:rPr>
  </w:style>
  <w:style w:type="paragraph" w:customStyle="1" w:styleId="RB5Bullets">
    <w:name w:val="RB5 Bullets"/>
    <w:basedOn w:val="a"/>
    <w:pPr>
      <w:widowControl/>
      <w:numPr>
        <w:ilvl w:val="4"/>
        <w:numId w:val="2"/>
      </w:numPr>
      <w:spacing w:after="120"/>
      <w:jc w:val="left"/>
    </w:pPr>
    <w:rPr>
      <w:rFonts w:ascii="Times New Roman" w:eastAsia="Calibri" w:hAnsi="Times New Roman" w:cs="Times New Roman"/>
      <w:kern w:val="0"/>
      <w:szCs w:val="20"/>
      <w:lang w:eastAsia="en-US"/>
    </w:rPr>
  </w:style>
  <w:style w:type="paragraph" w:customStyle="1" w:styleId="RB4Bullets">
    <w:name w:val="RB4 Bullets"/>
    <w:basedOn w:val="a"/>
    <w:qFormat/>
    <w:pPr>
      <w:widowControl/>
      <w:numPr>
        <w:ilvl w:val="3"/>
        <w:numId w:val="2"/>
      </w:numPr>
      <w:spacing w:after="120"/>
      <w:jc w:val="left"/>
    </w:pPr>
    <w:rPr>
      <w:rFonts w:ascii="Times New Roman" w:eastAsia="Calibri" w:hAnsi="Times New Roman" w:cs="Times New Roman"/>
      <w:kern w:val="0"/>
      <w:szCs w:val="20"/>
      <w:lang w:eastAsia="en-US"/>
    </w:rPr>
  </w:style>
  <w:style w:type="paragraph" w:customStyle="1" w:styleId="RB3Bullets">
    <w:name w:val="RB3 Bullets"/>
    <w:basedOn w:val="a"/>
    <w:qFormat/>
    <w:pPr>
      <w:widowControl/>
      <w:numPr>
        <w:ilvl w:val="2"/>
        <w:numId w:val="2"/>
      </w:numPr>
      <w:spacing w:after="120"/>
      <w:jc w:val="left"/>
    </w:pPr>
    <w:rPr>
      <w:rFonts w:ascii="Times New Roman" w:eastAsia="Calibri" w:hAnsi="Times New Roman" w:cs="Times New Roman"/>
      <w:kern w:val="0"/>
      <w:szCs w:val="20"/>
      <w:lang w:eastAsia="en-US"/>
    </w:rPr>
  </w:style>
  <w:style w:type="paragraph" w:customStyle="1" w:styleId="RB2Bullets">
    <w:name w:val="RB2 Bullets"/>
    <w:basedOn w:val="a"/>
    <w:qFormat/>
    <w:pPr>
      <w:widowControl/>
      <w:numPr>
        <w:ilvl w:val="1"/>
        <w:numId w:val="2"/>
      </w:numPr>
      <w:spacing w:after="120"/>
      <w:jc w:val="left"/>
    </w:pPr>
    <w:rPr>
      <w:rFonts w:ascii="Times New Roman" w:eastAsia="Calibri" w:hAnsi="Times New Roman" w:cs="Times New Roman"/>
      <w:kern w:val="0"/>
      <w:szCs w:val="20"/>
      <w:lang w:eastAsia="en-US"/>
    </w:rPr>
  </w:style>
  <w:style w:type="paragraph" w:customStyle="1" w:styleId="BusinessSignature">
    <w:name w:val="Business Signature"/>
    <w:basedOn w:val="a"/>
    <w:pPr>
      <w:widowControl/>
      <w:tabs>
        <w:tab w:val="left" w:pos="403"/>
        <w:tab w:val="right" w:pos="4320"/>
      </w:tabs>
      <w:jc w:val="left"/>
    </w:pPr>
    <w:rPr>
      <w:rFonts w:ascii="Times New Roman" w:eastAsia="Times New Roman" w:hAnsi="Times New Roman" w:cs="Times New Roman"/>
      <w:kern w:val="0"/>
      <w:szCs w:val="20"/>
      <w:lang w:eastAsia="en-US"/>
    </w:rPr>
  </w:style>
  <w:style w:type="paragraph" w:customStyle="1" w:styleId="Article1">
    <w:name w:val="Article 1"/>
    <w:basedOn w:val="a"/>
    <w:next w:val="a"/>
    <w:link w:val="Article1Char"/>
    <w:pPr>
      <w:widowControl/>
      <w:spacing w:after="240"/>
      <w:jc w:val="left"/>
      <w:outlineLvl w:val="0"/>
    </w:pPr>
    <w:rPr>
      <w:rFonts w:ascii="Times New Roman" w:eastAsia="Batang" w:hAnsi="Times New Roman" w:cs="Times New Roman"/>
      <w:b/>
      <w:bCs/>
      <w:kern w:val="0"/>
      <w:lang w:eastAsia="en-US"/>
    </w:rPr>
  </w:style>
  <w:style w:type="character" w:customStyle="1" w:styleId="Article1Char">
    <w:name w:val="Article 1 Char"/>
    <w:link w:val="Article1"/>
    <w:qFormat/>
    <w:rPr>
      <w:rFonts w:ascii="Times New Roman" w:eastAsia="Batang" w:hAnsi="Times New Roman" w:cs="Times New Roman"/>
      <w:b/>
      <w:bCs/>
      <w:kern w:val="0"/>
      <w:lang w:eastAsia="en-US"/>
    </w:rPr>
  </w:style>
  <w:style w:type="paragraph" w:customStyle="1" w:styleId="Article9">
    <w:name w:val="Article 9"/>
    <w:basedOn w:val="a"/>
    <w:qFormat/>
    <w:pPr>
      <w:widowControl/>
      <w:spacing w:after="240"/>
      <w:ind w:left="2880"/>
      <w:jc w:val="left"/>
      <w:outlineLvl w:val="8"/>
    </w:pPr>
    <w:rPr>
      <w:rFonts w:ascii="Times New Roman" w:eastAsia="Batang" w:hAnsi="Times New Roman" w:cs="Times New Roman"/>
      <w:bCs/>
      <w:kern w:val="0"/>
      <w:lang w:eastAsia="en-US"/>
    </w:rPr>
  </w:style>
  <w:style w:type="paragraph" w:customStyle="1" w:styleId="Article8">
    <w:name w:val="Article 8"/>
    <w:basedOn w:val="a"/>
    <w:pPr>
      <w:widowControl/>
      <w:spacing w:after="240"/>
      <w:ind w:left="2160"/>
      <w:jc w:val="left"/>
      <w:outlineLvl w:val="7"/>
    </w:pPr>
    <w:rPr>
      <w:rFonts w:ascii="Times New Roman" w:eastAsia="Batang" w:hAnsi="Times New Roman" w:cs="Times New Roman"/>
      <w:bCs/>
      <w:kern w:val="0"/>
      <w:lang w:eastAsia="en-US"/>
    </w:rPr>
  </w:style>
  <w:style w:type="paragraph" w:customStyle="1" w:styleId="Article7">
    <w:name w:val="Article 7"/>
    <w:basedOn w:val="a"/>
    <w:qFormat/>
    <w:pPr>
      <w:widowControl/>
      <w:spacing w:after="240"/>
      <w:ind w:left="1440"/>
      <w:jc w:val="left"/>
      <w:outlineLvl w:val="6"/>
    </w:pPr>
    <w:rPr>
      <w:rFonts w:ascii="Times New Roman" w:eastAsia="Batang" w:hAnsi="Times New Roman" w:cs="Times New Roman"/>
      <w:bCs/>
      <w:kern w:val="0"/>
      <w:lang w:eastAsia="en-US"/>
    </w:rPr>
  </w:style>
  <w:style w:type="paragraph" w:customStyle="1" w:styleId="Article6">
    <w:name w:val="Article 6"/>
    <w:basedOn w:val="a"/>
    <w:pPr>
      <w:widowControl/>
      <w:spacing w:after="240"/>
      <w:ind w:firstLine="2880"/>
      <w:jc w:val="left"/>
      <w:outlineLvl w:val="5"/>
    </w:pPr>
    <w:rPr>
      <w:rFonts w:ascii="Times New Roman" w:eastAsia="Batang" w:hAnsi="Times New Roman" w:cs="Times New Roman"/>
      <w:bCs/>
      <w:kern w:val="0"/>
      <w:lang w:eastAsia="en-US"/>
    </w:rPr>
  </w:style>
  <w:style w:type="paragraph" w:customStyle="1" w:styleId="Article5">
    <w:name w:val="Article 5"/>
    <w:basedOn w:val="a"/>
    <w:qFormat/>
    <w:pPr>
      <w:widowControl/>
      <w:spacing w:after="240"/>
      <w:ind w:firstLine="2160"/>
      <w:jc w:val="left"/>
      <w:outlineLvl w:val="4"/>
    </w:pPr>
    <w:rPr>
      <w:rFonts w:ascii="Times New Roman" w:eastAsia="Batang" w:hAnsi="Times New Roman" w:cs="Times New Roman"/>
      <w:bCs/>
      <w:kern w:val="0"/>
      <w:lang w:eastAsia="en-US"/>
    </w:rPr>
  </w:style>
  <w:style w:type="paragraph" w:customStyle="1" w:styleId="Article4">
    <w:name w:val="Article 4"/>
    <w:basedOn w:val="a"/>
    <w:qFormat/>
    <w:pPr>
      <w:widowControl/>
      <w:spacing w:after="240"/>
      <w:ind w:firstLine="1440"/>
      <w:jc w:val="left"/>
      <w:outlineLvl w:val="3"/>
    </w:pPr>
    <w:rPr>
      <w:rFonts w:ascii="Times New Roman" w:eastAsia="Batang" w:hAnsi="Times New Roman" w:cs="Times New Roman"/>
      <w:bCs/>
      <w:kern w:val="0"/>
      <w:lang w:eastAsia="en-US"/>
    </w:rPr>
  </w:style>
  <w:style w:type="paragraph" w:customStyle="1" w:styleId="Article3">
    <w:name w:val="Article 3"/>
    <w:basedOn w:val="a"/>
    <w:qFormat/>
    <w:pPr>
      <w:widowControl/>
      <w:spacing w:after="240"/>
      <w:ind w:firstLine="720"/>
      <w:jc w:val="left"/>
      <w:outlineLvl w:val="2"/>
    </w:pPr>
    <w:rPr>
      <w:rFonts w:ascii="Times New Roman" w:eastAsia="Batang" w:hAnsi="Times New Roman" w:cs="Times New Roman"/>
      <w:bCs/>
      <w:kern w:val="0"/>
      <w:lang w:eastAsia="en-US"/>
    </w:rPr>
  </w:style>
  <w:style w:type="paragraph" w:customStyle="1" w:styleId="Article2">
    <w:name w:val="Article 2"/>
    <w:basedOn w:val="a"/>
    <w:link w:val="Article2Char"/>
    <w:qFormat/>
    <w:pPr>
      <w:widowControl/>
      <w:spacing w:after="240"/>
      <w:jc w:val="left"/>
      <w:outlineLvl w:val="1"/>
    </w:pPr>
    <w:rPr>
      <w:rFonts w:ascii="Times New Roman" w:eastAsia="Batang" w:hAnsi="Times New Roman" w:cs="Times New Roman"/>
      <w:bCs/>
      <w:kern w:val="0"/>
      <w:lang w:eastAsia="en-US"/>
    </w:rPr>
  </w:style>
  <w:style w:type="character" w:customStyle="1" w:styleId="Article2Char">
    <w:name w:val="Article 2 Char"/>
    <w:link w:val="Article2"/>
    <w:qFormat/>
    <w:rPr>
      <w:rFonts w:ascii="Times New Roman" w:eastAsia="Batang" w:hAnsi="Times New Roman" w:cs="Times New Roman"/>
      <w:bCs/>
      <w:kern w:val="0"/>
      <w:lang w:eastAsia="en-US"/>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styleId="ad">
    <w:name w:val="annotation reference"/>
    <w:basedOn w:val="a0"/>
    <w:uiPriority w:val="99"/>
    <w:semiHidden/>
    <w:unhideWhenUsed/>
    <w:rPr>
      <w:sz w:val="21"/>
      <w:szCs w:val="21"/>
    </w:rPr>
  </w:style>
  <w:style w:type="paragraph" w:styleId="ae">
    <w:name w:val="annotation subject"/>
    <w:basedOn w:val="a3"/>
    <w:next w:val="a3"/>
    <w:link w:val="af"/>
    <w:uiPriority w:val="99"/>
    <w:semiHidden/>
    <w:unhideWhenUsed/>
    <w:rsid w:val="00DA0D2F"/>
    <w:rPr>
      <w:b/>
      <w:bCs/>
    </w:rPr>
  </w:style>
  <w:style w:type="character" w:customStyle="1" w:styleId="a4">
    <w:name w:val="批注文字 字符"/>
    <w:basedOn w:val="a0"/>
    <w:link w:val="a3"/>
    <w:uiPriority w:val="99"/>
    <w:rsid w:val="00DA0D2F"/>
    <w:rPr>
      <w:kern w:val="2"/>
      <w:sz w:val="24"/>
      <w:szCs w:val="24"/>
    </w:rPr>
  </w:style>
  <w:style w:type="character" w:customStyle="1" w:styleId="af">
    <w:name w:val="批注主题 字符"/>
    <w:basedOn w:val="a4"/>
    <w:link w:val="ae"/>
    <w:uiPriority w:val="99"/>
    <w:semiHidden/>
    <w:rsid w:val="00DA0D2F"/>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emf"/><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image" Target="media/image12.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27</Pages>
  <Words>2531</Words>
  <Characters>14432</Characters>
  <Application>Microsoft Office Word</Application>
  <DocSecurity>0</DocSecurity>
  <Lines>120</Lines>
  <Paragraphs>33</Paragraphs>
  <ScaleCrop>false</ScaleCrop>
  <Company>微软公司</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 Jing</dc:creator>
  <cp:lastModifiedBy>许录勤</cp:lastModifiedBy>
  <cp:revision>16</cp:revision>
  <dcterms:created xsi:type="dcterms:W3CDTF">2017-12-19T11:14:00Z</dcterms:created>
  <dcterms:modified xsi:type="dcterms:W3CDTF">2018-02-02T03:14:00Z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